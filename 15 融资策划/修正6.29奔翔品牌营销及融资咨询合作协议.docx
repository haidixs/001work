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sz w:val="44"/>
          <w:szCs w:val="44"/>
        </w:rPr>
      </w:pPr>
    </w:p>
    <w:p w:rsidR="00F564C9" w:rsidRDefault="00832B63">
      <w:pPr>
        <w:spacing w:line="360" w:lineRule="auto"/>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u w:val="single"/>
        </w:rPr>
        <w:t xml:space="preserve">   上海奔翔实业   </w:t>
      </w:r>
      <w:r>
        <w:rPr>
          <w:rFonts w:ascii="微软雅黑" w:eastAsia="微软雅黑" w:hAnsi="微软雅黑" w:cs="微软雅黑" w:hint="eastAsia"/>
          <w:b/>
          <w:bCs/>
          <w:sz w:val="44"/>
          <w:szCs w:val="44"/>
        </w:rPr>
        <w:t>有限公司</w:t>
      </w:r>
    </w:p>
    <w:p w:rsidR="00F564C9" w:rsidRDefault="00832B63">
      <w:pPr>
        <w:spacing w:line="360" w:lineRule="auto"/>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品牌营销及融资咨询服务协议</w:t>
      </w:r>
    </w:p>
    <w:p w:rsidR="00F564C9" w:rsidRDefault="00F564C9">
      <w:pPr>
        <w:spacing w:line="360" w:lineRule="auto"/>
        <w:jc w:val="center"/>
        <w:rPr>
          <w:rFonts w:ascii="宋体" w:hAnsi="宋体"/>
          <w:sz w:val="44"/>
          <w:szCs w:val="44"/>
        </w:rPr>
      </w:pPr>
    </w:p>
    <w:p w:rsidR="00F564C9" w:rsidRDefault="00F564C9">
      <w:pPr>
        <w:spacing w:line="360" w:lineRule="auto"/>
        <w:jc w:val="center"/>
        <w:rPr>
          <w:rFonts w:ascii="宋体" w:hAnsi="宋体"/>
          <w:sz w:val="44"/>
          <w:szCs w:val="44"/>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832B63">
      <w:pPr>
        <w:widowControl/>
        <w:spacing w:line="408" w:lineRule="auto"/>
        <w:jc w:val="center"/>
        <w:rPr>
          <w:rFonts w:ascii="仿宋" w:eastAsia="仿宋" w:hAnsi="仿宋" w:cs="宋体"/>
          <w:b/>
          <w:color w:val="000000"/>
          <w:kern w:val="0"/>
          <w:sz w:val="32"/>
          <w:szCs w:val="32"/>
        </w:rPr>
      </w:pPr>
      <w:r>
        <w:rPr>
          <w:rFonts w:ascii="仿宋" w:eastAsia="仿宋" w:hAnsi="仿宋" w:cs="宋体" w:hint="eastAsia"/>
          <w:b/>
          <w:color w:val="000000"/>
          <w:kern w:val="0"/>
          <w:sz w:val="32"/>
          <w:szCs w:val="32"/>
          <w:u w:val="single"/>
        </w:rPr>
        <w:lastRenderedPageBreak/>
        <w:t xml:space="preserve"> 上海奔翔实业 </w:t>
      </w:r>
      <w:r>
        <w:rPr>
          <w:rFonts w:ascii="仿宋" w:eastAsia="仿宋" w:hAnsi="仿宋" w:cs="宋体" w:hint="eastAsia"/>
          <w:b/>
          <w:color w:val="000000"/>
          <w:kern w:val="0"/>
          <w:sz w:val="32"/>
          <w:szCs w:val="32"/>
        </w:rPr>
        <w:t>有限公司品牌营销及融资咨询合作协议</w:t>
      </w:r>
    </w:p>
    <w:p w:rsidR="00F564C9" w:rsidRDefault="00F564C9">
      <w:pPr>
        <w:rPr>
          <w:rFonts w:ascii="仿宋" w:eastAsia="仿宋" w:hAnsi="仿宋" w:cs="仿宋"/>
          <w:szCs w:val="21"/>
        </w:rPr>
      </w:pPr>
    </w:p>
    <w:p w:rsidR="00F564C9" w:rsidRDefault="00832B63">
      <w:pPr>
        <w:widowControl/>
        <w:spacing w:line="360" w:lineRule="auto"/>
        <w:ind w:firstLine="420"/>
        <w:jc w:val="left"/>
        <w:rPr>
          <w:rFonts w:ascii="仿宋" w:eastAsia="仿宋" w:hAnsi="仿宋" w:cs="宋体"/>
          <w:kern w:val="0"/>
          <w:sz w:val="24"/>
        </w:rPr>
      </w:pPr>
      <w:r>
        <w:rPr>
          <w:rFonts w:ascii="仿宋" w:eastAsia="仿宋" w:hAnsi="仿宋" w:cs="宋体" w:hint="eastAsia"/>
          <w:kern w:val="0"/>
          <w:sz w:val="24"/>
        </w:rPr>
        <w:t>项目合作协议由：项目出资人（以下简称甲方）和项目策略负责人（以下简称乙方，乙方有两人组成）</w:t>
      </w:r>
    </w:p>
    <w:p w:rsidR="00F564C9" w:rsidRDefault="00F564C9">
      <w:pPr>
        <w:widowControl/>
        <w:spacing w:line="360" w:lineRule="auto"/>
        <w:ind w:firstLine="420"/>
        <w:jc w:val="left"/>
        <w:rPr>
          <w:rFonts w:ascii="仿宋" w:eastAsia="仿宋" w:hAnsi="仿宋" w:cs="宋体"/>
          <w:kern w:val="0"/>
          <w:sz w:val="24"/>
        </w:rPr>
      </w:pPr>
    </w:p>
    <w:p w:rsidR="00F564C9" w:rsidRDefault="00832B63">
      <w:pPr>
        <w:widowControl/>
        <w:spacing w:line="360" w:lineRule="auto"/>
        <w:ind w:firstLine="420"/>
        <w:jc w:val="left"/>
        <w:rPr>
          <w:rFonts w:ascii="仿宋" w:eastAsia="仿宋" w:hAnsi="仿宋" w:cs="宋体"/>
          <w:kern w:val="0"/>
          <w:sz w:val="24"/>
          <w:u w:val="single"/>
        </w:rPr>
      </w:pPr>
      <w:r>
        <w:rPr>
          <w:rFonts w:ascii="仿宋" w:eastAsia="仿宋" w:hAnsi="仿宋" w:cs="宋体" w:hint="eastAsia"/>
          <w:kern w:val="0"/>
          <w:sz w:val="24"/>
        </w:rPr>
        <w:t>甲方：</w:t>
      </w:r>
      <w:r>
        <w:rPr>
          <w:rFonts w:ascii="仿宋" w:eastAsia="仿宋" w:hAnsi="仿宋" w:cs="宋体" w:hint="eastAsia"/>
          <w:kern w:val="0"/>
          <w:sz w:val="24"/>
          <w:u w:val="single"/>
        </w:rPr>
        <w:t xml:space="preserve">                     </w:t>
      </w:r>
      <w:r>
        <w:rPr>
          <w:rFonts w:ascii="仿宋" w:eastAsia="仿宋" w:hAnsi="仿宋" w:cs="宋体" w:hint="eastAsia"/>
          <w:kern w:val="0"/>
          <w:sz w:val="24"/>
        </w:rPr>
        <w:t xml:space="preserve"> 身份证号：</w:t>
      </w:r>
      <w:r>
        <w:rPr>
          <w:rFonts w:ascii="仿宋" w:eastAsia="仿宋" w:hAnsi="仿宋" w:cs="宋体" w:hint="eastAsia"/>
          <w:kern w:val="0"/>
          <w:sz w:val="24"/>
          <w:u w:val="single"/>
        </w:rPr>
        <w:t xml:space="preserve">                      </w:t>
      </w:r>
    </w:p>
    <w:p w:rsidR="00F564C9" w:rsidRDefault="00F564C9">
      <w:pPr>
        <w:widowControl/>
        <w:spacing w:line="360" w:lineRule="auto"/>
        <w:ind w:firstLine="420"/>
        <w:jc w:val="left"/>
        <w:rPr>
          <w:rFonts w:ascii="仿宋" w:eastAsia="仿宋" w:hAnsi="仿宋" w:cs="宋体"/>
          <w:kern w:val="0"/>
          <w:sz w:val="24"/>
        </w:rPr>
      </w:pPr>
    </w:p>
    <w:p w:rsidR="00F564C9" w:rsidRDefault="00F564C9">
      <w:pPr>
        <w:widowControl/>
        <w:spacing w:line="360" w:lineRule="auto"/>
        <w:ind w:firstLine="420"/>
        <w:jc w:val="left"/>
        <w:rPr>
          <w:rFonts w:ascii="仿宋" w:eastAsia="仿宋" w:hAnsi="仿宋" w:cs="宋体"/>
          <w:kern w:val="0"/>
          <w:sz w:val="24"/>
        </w:rPr>
      </w:pPr>
    </w:p>
    <w:p w:rsidR="00F564C9" w:rsidRDefault="00832B63">
      <w:pPr>
        <w:widowControl/>
        <w:spacing w:line="360" w:lineRule="auto"/>
        <w:ind w:firstLine="420"/>
        <w:jc w:val="left"/>
        <w:rPr>
          <w:rFonts w:ascii="仿宋" w:eastAsia="仿宋" w:hAnsi="仿宋" w:cs="宋体"/>
          <w:kern w:val="0"/>
          <w:sz w:val="24"/>
          <w:u w:val="single"/>
        </w:rPr>
      </w:pPr>
      <w:r>
        <w:rPr>
          <w:rFonts w:ascii="仿宋" w:eastAsia="仿宋" w:hAnsi="仿宋" w:cs="宋体" w:hint="eastAsia"/>
          <w:kern w:val="0"/>
          <w:sz w:val="24"/>
        </w:rPr>
        <w:t>乙方：</w:t>
      </w:r>
      <w:r>
        <w:rPr>
          <w:rFonts w:ascii="仿宋" w:eastAsia="仿宋" w:hAnsi="仿宋" w:cs="宋体" w:hint="eastAsia"/>
          <w:kern w:val="0"/>
          <w:sz w:val="24"/>
          <w:u w:val="single"/>
        </w:rPr>
        <w:t xml:space="preserve">                     </w:t>
      </w:r>
      <w:r>
        <w:rPr>
          <w:rFonts w:ascii="仿宋" w:eastAsia="仿宋" w:hAnsi="仿宋" w:cs="宋体" w:hint="eastAsia"/>
          <w:kern w:val="0"/>
          <w:sz w:val="24"/>
        </w:rPr>
        <w:t xml:space="preserve"> 身份证号：</w:t>
      </w:r>
      <w:r>
        <w:rPr>
          <w:rFonts w:ascii="仿宋" w:eastAsia="仿宋" w:hAnsi="仿宋" w:cs="宋体" w:hint="eastAsia"/>
          <w:kern w:val="0"/>
          <w:sz w:val="24"/>
          <w:u w:val="single"/>
        </w:rPr>
        <w:t xml:space="preserve">                      </w:t>
      </w:r>
    </w:p>
    <w:p w:rsidR="00F564C9" w:rsidRDefault="00F564C9">
      <w:pPr>
        <w:widowControl/>
        <w:spacing w:line="360" w:lineRule="auto"/>
        <w:ind w:firstLine="420"/>
        <w:jc w:val="left"/>
        <w:rPr>
          <w:rFonts w:ascii="仿宋" w:eastAsia="仿宋" w:hAnsi="仿宋" w:cs="宋体"/>
          <w:kern w:val="0"/>
          <w:sz w:val="24"/>
        </w:rPr>
      </w:pPr>
    </w:p>
    <w:p w:rsidR="00F564C9" w:rsidRDefault="00832B63">
      <w:pPr>
        <w:widowControl/>
        <w:spacing w:line="360" w:lineRule="auto"/>
        <w:ind w:firstLine="420"/>
        <w:jc w:val="left"/>
        <w:rPr>
          <w:rFonts w:ascii="仿宋" w:eastAsia="仿宋" w:hAnsi="仿宋" w:cs="宋体"/>
          <w:kern w:val="0"/>
          <w:sz w:val="24"/>
          <w:u w:val="single"/>
        </w:rPr>
      </w:pPr>
      <w:r>
        <w:rPr>
          <w:rFonts w:ascii="仿宋" w:eastAsia="仿宋" w:hAnsi="仿宋" w:cs="宋体" w:hint="eastAsia"/>
          <w:kern w:val="0"/>
          <w:sz w:val="24"/>
        </w:rPr>
        <w:t xml:space="preserve">      </w:t>
      </w:r>
      <w:r>
        <w:rPr>
          <w:rFonts w:ascii="仿宋" w:eastAsia="仿宋" w:hAnsi="仿宋" w:cs="宋体" w:hint="eastAsia"/>
          <w:kern w:val="0"/>
          <w:sz w:val="24"/>
          <w:u w:val="single"/>
        </w:rPr>
        <w:t xml:space="preserve">                     </w:t>
      </w:r>
      <w:r>
        <w:rPr>
          <w:rFonts w:ascii="仿宋" w:eastAsia="仿宋" w:hAnsi="仿宋" w:cs="宋体" w:hint="eastAsia"/>
          <w:kern w:val="0"/>
          <w:sz w:val="24"/>
        </w:rPr>
        <w:t xml:space="preserve"> 身份证号：</w:t>
      </w:r>
      <w:r>
        <w:rPr>
          <w:rFonts w:ascii="仿宋" w:eastAsia="仿宋" w:hAnsi="仿宋" w:cs="宋体" w:hint="eastAsia"/>
          <w:kern w:val="0"/>
          <w:sz w:val="24"/>
          <w:u w:val="single"/>
        </w:rPr>
        <w:t xml:space="preserve">                      </w:t>
      </w:r>
    </w:p>
    <w:p w:rsidR="00F564C9" w:rsidRDefault="00832B63">
      <w:pPr>
        <w:widowControl/>
        <w:spacing w:line="360" w:lineRule="auto"/>
        <w:ind w:firstLine="420"/>
        <w:jc w:val="left"/>
        <w:rPr>
          <w:rFonts w:ascii="仿宋" w:eastAsia="仿宋" w:hAnsi="仿宋" w:cs="宋体"/>
          <w:kern w:val="0"/>
          <w:sz w:val="24"/>
        </w:rPr>
      </w:pPr>
      <w:r>
        <w:rPr>
          <w:rFonts w:ascii="仿宋" w:eastAsia="仿宋" w:hAnsi="仿宋" w:cs="宋体" w:hint="eastAsia"/>
          <w:kern w:val="0"/>
          <w:sz w:val="24"/>
        </w:rPr>
        <w:t>依据《中国人民共和国合同法》，经甲乙双方友好协商，就甲方委托乙方完成品牌营销及融资咨询服务达成一致，特签订本合作协议书。</w:t>
      </w:r>
    </w:p>
    <w:p w:rsidR="00F564C9" w:rsidRDefault="00F564C9" w:rsidP="00712EED">
      <w:pPr>
        <w:ind w:firstLineChars="196" w:firstLine="470"/>
        <w:rPr>
          <w:rFonts w:ascii="微软雅黑" w:eastAsia="微软雅黑" w:hAnsi="微软雅黑"/>
          <w:b/>
          <w:sz w:val="24"/>
        </w:rPr>
      </w:pPr>
    </w:p>
    <w:p w:rsidR="00F564C9" w:rsidRDefault="00832B63">
      <w:pPr>
        <w:widowControl/>
        <w:spacing w:line="360" w:lineRule="auto"/>
        <w:jc w:val="left"/>
        <w:rPr>
          <w:rFonts w:ascii="仿宋" w:eastAsia="仿宋" w:hAnsi="仿宋" w:cs="宋体"/>
          <w:b/>
          <w:color w:val="000000"/>
          <w:kern w:val="0"/>
          <w:sz w:val="28"/>
          <w:szCs w:val="28"/>
        </w:rPr>
      </w:pPr>
      <w:r>
        <w:rPr>
          <w:rFonts w:ascii="仿宋" w:eastAsia="仿宋" w:hAnsi="仿宋" w:cs="宋体" w:hint="eastAsia"/>
          <w:b/>
          <w:color w:val="000000"/>
          <w:kern w:val="0"/>
          <w:sz w:val="28"/>
          <w:szCs w:val="28"/>
        </w:rPr>
        <w:t>第一条 项目名称</w:t>
      </w:r>
    </w:p>
    <w:p w:rsidR="00F564C9" w:rsidRDefault="00832B63">
      <w:pPr>
        <w:widowControl/>
        <w:spacing w:line="360" w:lineRule="auto"/>
        <w:jc w:val="left"/>
        <w:rPr>
          <w:rFonts w:ascii="仿宋" w:eastAsia="仿宋" w:hAnsi="仿宋" w:cs="宋体"/>
          <w:color w:val="000000"/>
          <w:kern w:val="0"/>
          <w:sz w:val="24"/>
        </w:rPr>
      </w:pPr>
      <w:r>
        <w:rPr>
          <w:rFonts w:ascii="仿宋" w:eastAsia="仿宋" w:hAnsi="仿宋" w:cs="宋体" w:hint="eastAsia"/>
          <w:b/>
          <w:kern w:val="0"/>
          <w:sz w:val="24"/>
        </w:rPr>
        <w:t xml:space="preserve"> </w:t>
      </w:r>
      <w:r>
        <w:rPr>
          <w:rFonts w:ascii="仿宋" w:eastAsia="仿宋" w:hAnsi="仿宋" w:cs="宋体" w:hint="eastAsia"/>
          <w:b/>
          <w:kern w:val="0"/>
          <w:sz w:val="24"/>
          <w:u w:val="single"/>
        </w:rPr>
        <w:t xml:space="preserve">                      </w:t>
      </w:r>
      <w:r>
        <w:rPr>
          <w:rFonts w:ascii="仿宋" w:eastAsia="仿宋" w:hAnsi="仿宋" w:cs="宋体" w:hint="eastAsia"/>
          <w:color w:val="000000"/>
          <w:kern w:val="0"/>
          <w:sz w:val="24"/>
        </w:rPr>
        <w:t>有限公司品牌营销咨询服务项目（以下简称本项目）；</w:t>
      </w:r>
    </w:p>
    <w:p w:rsidR="00F564C9" w:rsidRDefault="00F564C9">
      <w:pPr>
        <w:widowControl/>
        <w:spacing w:line="360" w:lineRule="auto"/>
        <w:ind w:leftChars="270" w:left="567"/>
        <w:jc w:val="left"/>
        <w:rPr>
          <w:rFonts w:ascii="仿宋" w:eastAsia="仿宋" w:hAnsi="仿宋" w:cs="宋体"/>
          <w:color w:val="000000"/>
          <w:kern w:val="0"/>
          <w:sz w:val="24"/>
        </w:rPr>
      </w:pPr>
    </w:p>
    <w:p w:rsidR="00F564C9" w:rsidRDefault="00832B63">
      <w:pPr>
        <w:widowControl/>
        <w:spacing w:line="360" w:lineRule="auto"/>
        <w:jc w:val="left"/>
        <w:rPr>
          <w:rFonts w:ascii="仿宋" w:eastAsia="仿宋" w:hAnsi="仿宋" w:cs="宋体"/>
          <w:b/>
          <w:color w:val="000000"/>
          <w:kern w:val="0"/>
          <w:sz w:val="28"/>
          <w:szCs w:val="28"/>
        </w:rPr>
      </w:pPr>
      <w:r>
        <w:rPr>
          <w:rFonts w:ascii="仿宋" w:eastAsia="仿宋" w:hAnsi="仿宋" w:cs="宋体" w:hint="eastAsia"/>
          <w:b/>
          <w:color w:val="000000"/>
          <w:kern w:val="0"/>
          <w:sz w:val="28"/>
          <w:szCs w:val="28"/>
        </w:rPr>
        <w:t>第二条 项目合作履行期限</w:t>
      </w:r>
    </w:p>
    <w:p w:rsidR="00F564C9" w:rsidRDefault="00832B63">
      <w:pPr>
        <w:widowControl/>
        <w:spacing w:line="360" w:lineRule="auto"/>
        <w:ind w:leftChars="270" w:left="567"/>
        <w:jc w:val="left"/>
        <w:rPr>
          <w:rFonts w:ascii="仿宋" w:eastAsia="仿宋" w:hAnsi="仿宋" w:cs="宋体"/>
          <w:color w:val="000000"/>
          <w:kern w:val="0"/>
          <w:sz w:val="24"/>
        </w:rPr>
      </w:pPr>
      <w:r>
        <w:rPr>
          <w:rFonts w:ascii="仿宋" w:eastAsia="仿宋" w:hAnsi="仿宋" w:cs="宋体" w:hint="eastAsia"/>
          <w:color w:val="000000"/>
          <w:kern w:val="0"/>
          <w:sz w:val="24"/>
        </w:rPr>
        <w:t>201</w:t>
      </w:r>
      <w:r>
        <w:rPr>
          <w:rFonts w:ascii="仿宋" w:eastAsia="仿宋" w:hAnsi="仿宋" w:cs="宋体" w:hint="eastAsia"/>
          <w:color w:val="000000"/>
          <w:kern w:val="0"/>
          <w:sz w:val="24"/>
          <w:u w:val="single"/>
        </w:rPr>
        <w:t xml:space="preserve"> 7 </w:t>
      </w:r>
      <w:r>
        <w:rPr>
          <w:rFonts w:ascii="仿宋" w:eastAsia="仿宋" w:hAnsi="仿宋" w:cs="宋体" w:hint="eastAsia"/>
          <w:color w:val="000000"/>
          <w:kern w:val="0"/>
          <w:sz w:val="24"/>
        </w:rPr>
        <w:t>年</w:t>
      </w:r>
      <w:r>
        <w:rPr>
          <w:rFonts w:ascii="仿宋" w:eastAsia="仿宋" w:hAnsi="仿宋" w:cs="宋体" w:hint="eastAsia"/>
          <w:color w:val="000000"/>
          <w:kern w:val="0"/>
          <w:sz w:val="24"/>
          <w:u w:val="single"/>
        </w:rPr>
        <w:t xml:space="preserve">  </w:t>
      </w:r>
      <w:ins w:id="0" w:author="ryan" w:date="2017-06-29T19:36:00Z">
        <w:r w:rsidR="003F6853">
          <w:rPr>
            <w:rFonts w:ascii="仿宋" w:eastAsia="仿宋" w:hAnsi="仿宋" w:cs="宋体"/>
            <w:color w:val="000000"/>
            <w:kern w:val="0"/>
            <w:sz w:val="24"/>
            <w:u w:val="single"/>
          </w:rPr>
          <w:t xml:space="preserve"> </w:t>
        </w:r>
      </w:ins>
      <w:del w:id="1" w:author="ryan" w:date="2017-06-29T19:36:00Z">
        <w:r w:rsidDel="003F6853">
          <w:rPr>
            <w:rFonts w:ascii="仿宋" w:eastAsia="仿宋" w:hAnsi="仿宋" w:cs="宋体" w:hint="eastAsia"/>
            <w:color w:val="000000"/>
            <w:kern w:val="0"/>
            <w:sz w:val="24"/>
            <w:u w:val="single"/>
          </w:rPr>
          <w:delText>6</w:delText>
        </w:r>
      </w:del>
      <w:r>
        <w:rPr>
          <w:rFonts w:ascii="仿宋" w:eastAsia="仿宋" w:hAnsi="仿宋" w:cs="宋体" w:hint="eastAsia"/>
          <w:color w:val="000000"/>
          <w:kern w:val="0"/>
          <w:sz w:val="24"/>
          <w:u w:val="single"/>
        </w:rPr>
        <w:t xml:space="preserve"> </w:t>
      </w:r>
      <w:r>
        <w:rPr>
          <w:rFonts w:ascii="仿宋" w:eastAsia="仿宋" w:hAnsi="仿宋" w:cs="宋体" w:hint="eastAsia"/>
          <w:color w:val="000000"/>
          <w:kern w:val="0"/>
          <w:sz w:val="24"/>
        </w:rPr>
        <w:t>月</w:t>
      </w:r>
      <w:r>
        <w:rPr>
          <w:rFonts w:ascii="仿宋" w:eastAsia="仿宋" w:hAnsi="仿宋" w:cs="宋体" w:hint="eastAsia"/>
          <w:color w:val="000000"/>
          <w:kern w:val="0"/>
          <w:sz w:val="24"/>
          <w:u w:val="single"/>
        </w:rPr>
        <w:t xml:space="preserve">  </w:t>
      </w:r>
      <w:ins w:id="2" w:author="ryan" w:date="2017-06-29T19:36:00Z">
        <w:r w:rsidR="003F6853">
          <w:rPr>
            <w:rFonts w:ascii="仿宋" w:eastAsia="仿宋" w:hAnsi="仿宋" w:cs="宋体"/>
            <w:color w:val="000000"/>
            <w:kern w:val="0"/>
            <w:sz w:val="24"/>
            <w:u w:val="single"/>
          </w:rPr>
          <w:t xml:space="preserve"> </w:t>
        </w:r>
      </w:ins>
      <w:del w:id="3" w:author="ryan" w:date="2017-06-29T19:36:00Z">
        <w:r w:rsidDel="003F6853">
          <w:rPr>
            <w:rFonts w:ascii="仿宋" w:eastAsia="仿宋" w:hAnsi="仿宋" w:cs="宋体" w:hint="eastAsia"/>
            <w:color w:val="000000"/>
            <w:kern w:val="0"/>
            <w:sz w:val="24"/>
            <w:u w:val="single"/>
          </w:rPr>
          <w:delText>20</w:delText>
        </w:r>
      </w:del>
      <w:r>
        <w:rPr>
          <w:rFonts w:ascii="仿宋" w:eastAsia="仿宋" w:hAnsi="仿宋" w:cs="宋体" w:hint="eastAsia"/>
          <w:color w:val="000000"/>
          <w:kern w:val="0"/>
          <w:sz w:val="24"/>
          <w:u w:val="single"/>
        </w:rPr>
        <w:t xml:space="preserve"> </w:t>
      </w:r>
      <w:r>
        <w:rPr>
          <w:rFonts w:ascii="仿宋" w:eastAsia="仿宋" w:hAnsi="仿宋" w:cs="宋体" w:hint="eastAsia"/>
          <w:color w:val="000000"/>
          <w:kern w:val="0"/>
          <w:sz w:val="24"/>
        </w:rPr>
        <w:t>日 — 201</w:t>
      </w:r>
      <w:r>
        <w:rPr>
          <w:rFonts w:ascii="仿宋" w:eastAsia="仿宋" w:hAnsi="仿宋" w:cs="宋体" w:hint="eastAsia"/>
          <w:color w:val="000000"/>
          <w:kern w:val="0"/>
          <w:sz w:val="24"/>
          <w:u w:val="single"/>
        </w:rPr>
        <w:t xml:space="preserve"> </w:t>
      </w:r>
      <w:ins w:id="4" w:author="ryan" w:date="2017-06-29T19:36:00Z">
        <w:r w:rsidR="003F6853">
          <w:rPr>
            <w:rFonts w:ascii="仿宋" w:eastAsia="仿宋" w:hAnsi="仿宋" w:cs="宋体"/>
            <w:color w:val="000000"/>
            <w:kern w:val="0"/>
            <w:sz w:val="24"/>
            <w:u w:val="single"/>
          </w:rPr>
          <w:t xml:space="preserve"> </w:t>
        </w:r>
      </w:ins>
      <w:del w:id="5" w:author="ryan" w:date="2017-06-29T19:36:00Z">
        <w:r w:rsidDel="003F6853">
          <w:rPr>
            <w:rFonts w:ascii="仿宋" w:eastAsia="仿宋" w:hAnsi="仿宋" w:cs="宋体" w:hint="eastAsia"/>
            <w:color w:val="000000"/>
            <w:kern w:val="0"/>
            <w:sz w:val="24"/>
            <w:u w:val="single"/>
          </w:rPr>
          <w:delText>8</w:delText>
        </w:r>
      </w:del>
      <w:r>
        <w:rPr>
          <w:rFonts w:ascii="仿宋" w:eastAsia="仿宋" w:hAnsi="仿宋" w:cs="宋体" w:hint="eastAsia"/>
          <w:color w:val="000000"/>
          <w:kern w:val="0"/>
          <w:sz w:val="24"/>
          <w:u w:val="single"/>
        </w:rPr>
        <w:t xml:space="preserve"> </w:t>
      </w:r>
      <w:r>
        <w:rPr>
          <w:rFonts w:ascii="仿宋" w:eastAsia="仿宋" w:hAnsi="仿宋" w:cs="宋体" w:hint="eastAsia"/>
          <w:color w:val="000000"/>
          <w:kern w:val="0"/>
          <w:sz w:val="24"/>
        </w:rPr>
        <w:t>年</w:t>
      </w:r>
      <w:r>
        <w:rPr>
          <w:rFonts w:ascii="仿宋" w:eastAsia="仿宋" w:hAnsi="仿宋" w:cs="宋体" w:hint="eastAsia"/>
          <w:color w:val="000000"/>
          <w:kern w:val="0"/>
          <w:sz w:val="24"/>
          <w:u w:val="single"/>
        </w:rPr>
        <w:t xml:space="preserve">  </w:t>
      </w:r>
      <w:ins w:id="6" w:author="ryan" w:date="2017-06-29T19:36:00Z">
        <w:r w:rsidR="003F6853">
          <w:rPr>
            <w:rFonts w:ascii="仿宋" w:eastAsia="仿宋" w:hAnsi="仿宋" w:cs="宋体"/>
            <w:color w:val="000000"/>
            <w:kern w:val="0"/>
            <w:sz w:val="24"/>
            <w:u w:val="single"/>
          </w:rPr>
          <w:t xml:space="preserve"> </w:t>
        </w:r>
      </w:ins>
      <w:del w:id="7" w:author="ryan" w:date="2017-06-29T19:36:00Z">
        <w:r w:rsidDel="003F6853">
          <w:rPr>
            <w:rFonts w:ascii="仿宋" w:eastAsia="仿宋" w:hAnsi="仿宋" w:cs="宋体" w:hint="eastAsia"/>
            <w:color w:val="000000"/>
            <w:kern w:val="0"/>
            <w:sz w:val="24"/>
            <w:u w:val="single"/>
          </w:rPr>
          <w:delText>6</w:delText>
        </w:r>
      </w:del>
      <w:r>
        <w:rPr>
          <w:rFonts w:ascii="仿宋" w:eastAsia="仿宋" w:hAnsi="仿宋" w:cs="宋体" w:hint="eastAsia"/>
          <w:color w:val="000000"/>
          <w:kern w:val="0"/>
          <w:sz w:val="24"/>
          <w:u w:val="single"/>
        </w:rPr>
        <w:t xml:space="preserve"> </w:t>
      </w:r>
      <w:r>
        <w:rPr>
          <w:rFonts w:ascii="仿宋" w:eastAsia="仿宋" w:hAnsi="仿宋" w:cs="宋体" w:hint="eastAsia"/>
          <w:color w:val="000000"/>
          <w:kern w:val="0"/>
          <w:sz w:val="24"/>
        </w:rPr>
        <w:t>月</w:t>
      </w:r>
      <w:r>
        <w:rPr>
          <w:rFonts w:ascii="仿宋" w:eastAsia="仿宋" w:hAnsi="仿宋" w:cs="宋体" w:hint="eastAsia"/>
          <w:color w:val="000000"/>
          <w:kern w:val="0"/>
          <w:sz w:val="24"/>
          <w:u w:val="single"/>
        </w:rPr>
        <w:t xml:space="preserve"> </w:t>
      </w:r>
      <w:ins w:id="8" w:author="ryan" w:date="2017-06-29T19:36:00Z">
        <w:r w:rsidR="003F6853">
          <w:rPr>
            <w:rFonts w:ascii="仿宋" w:eastAsia="仿宋" w:hAnsi="仿宋" w:cs="宋体"/>
            <w:color w:val="000000"/>
            <w:kern w:val="0"/>
            <w:sz w:val="24"/>
            <w:u w:val="single"/>
          </w:rPr>
          <w:t xml:space="preserve"> </w:t>
        </w:r>
      </w:ins>
      <w:del w:id="9" w:author="ryan" w:date="2017-06-29T19:36:00Z">
        <w:r w:rsidDel="003F6853">
          <w:rPr>
            <w:rFonts w:ascii="仿宋" w:eastAsia="仿宋" w:hAnsi="仿宋" w:cs="宋体" w:hint="eastAsia"/>
            <w:color w:val="000000"/>
            <w:kern w:val="0"/>
            <w:sz w:val="24"/>
            <w:u w:val="single"/>
          </w:rPr>
          <w:delText>19</w:delText>
        </w:r>
      </w:del>
      <w:r>
        <w:rPr>
          <w:rFonts w:ascii="仿宋" w:eastAsia="仿宋" w:hAnsi="仿宋" w:cs="宋体" w:hint="eastAsia"/>
          <w:color w:val="000000"/>
          <w:kern w:val="0"/>
          <w:sz w:val="24"/>
          <w:u w:val="single"/>
        </w:rPr>
        <w:t xml:space="preserve"> </w:t>
      </w:r>
      <w:r>
        <w:rPr>
          <w:rFonts w:ascii="仿宋" w:eastAsia="仿宋" w:hAnsi="仿宋" w:cs="宋体" w:hint="eastAsia"/>
          <w:color w:val="000000"/>
          <w:kern w:val="0"/>
          <w:sz w:val="24"/>
        </w:rPr>
        <w:t>日。</w:t>
      </w:r>
    </w:p>
    <w:p w:rsidR="00F564C9" w:rsidRDefault="00832B63">
      <w:pPr>
        <w:widowControl/>
        <w:spacing w:line="360" w:lineRule="auto"/>
        <w:ind w:leftChars="270" w:left="567"/>
        <w:jc w:val="left"/>
        <w:rPr>
          <w:rFonts w:ascii="仿宋" w:eastAsia="仿宋" w:hAnsi="仿宋" w:cs="宋体"/>
          <w:color w:val="000000"/>
          <w:kern w:val="0"/>
          <w:sz w:val="24"/>
        </w:rPr>
      </w:pPr>
      <w:r>
        <w:rPr>
          <w:rFonts w:ascii="仿宋" w:eastAsia="仿宋" w:hAnsi="仿宋" w:cs="宋体" w:hint="eastAsia"/>
          <w:color w:val="000000"/>
          <w:kern w:val="0"/>
          <w:sz w:val="24"/>
        </w:rPr>
        <w:t>服务期限：1年（12个月）</w:t>
      </w:r>
    </w:p>
    <w:p w:rsidR="00F564C9" w:rsidRDefault="00F564C9">
      <w:pPr>
        <w:widowControl/>
        <w:spacing w:line="360" w:lineRule="auto"/>
        <w:ind w:leftChars="270" w:left="567"/>
        <w:jc w:val="left"/>
        <w:rPr>
          <w:rFonts w:ascii="仿宋" w:eastAsia="仿宋" w:hAnsi="仿宋" w:cs="宋体"/>
          <w:color w:val="000000"/>
          <w:kern w:val="0"/>
          <w:sz w:val="24"/>
        </w:rPr>
      </w:pPr>
    </w:p>
    <w:p w:rsidR="00F564C9" w:rsidRDefault="00832B63">
      <w:pPr>
        <w:widowControl/>
        <w:spacing w:line="360" w:lineRule="auto"/>
        <w:jc w:val="left"/>
        <w:rPr>
          <w:rFonts w:ascii="仿宋" w:eastAsia="仿宋" w:hAnsi="仿宋" w:cs="宋体"/>
          <w:color w:val="000000"/>
          <w:kern w:val="0"/>
          <w:sz w:val="28"/>
          <w:szCs w:val="28"/>
        </w:rPr>
      </w:pPr>
      <w:r>
        <w:rPr>
          <w:rFonts w:ascii="仿宋" w:eastAsia="仿宋" w:hAnsi="仿宋" w:cs="宋体" w:hint="eastAsia"/>
          <w:b/>
          <w:color w:val="000000"/>
          <w:kern w:val="0"/>
          <w:sz w:val="28"/>
          <w:szCs w:val="28"/>
        </w:rPr>
        <w:t>第三条 咨询项目服务内容</w:t>
      </w:r>
    </w:p>
    <w:p w:rsidR="00F564C9" w:rsidRDefault="00832B63">
      <w:pPr>
        <w:widowControl/>
        <w:spacing w:line="312" w:lineRule="auto"/>
        <w:ind w:firstLineChars="600" w:firstLine="1440"/>
        <w:jc w:val="left"/>
        <w:rPr>
          <w:rFonts w:ascii="仿宋" w:eastAsia="仿宋" w:hAnsi="仿宋" w:cs="宋体"/>
          <w:color w:val="000000"/>
          <w:kern w:val="0"/>
          <w:sz w:val="24"/>
        </w:rPr>
      </w:pPr>
      <w:r>
        <w:rPr>
          <w:rFonts w:ascii="仿宋" w:eastAsia="仿宋" w:hAnsi="仿宋" w:cs="宋体" w:hint="eastAsia"/>
          <w:color w:val="000000"/>
          <w:kern w:val="0"/>
          <w:sz w:val="24"/>
        </w:rPr>
        <w:t>模块A  企业经营管理思路梳理</w:t>
      </w:r>
    </w:p>
    <w:p w:rsidR="00F564C9" w:rsidRDefault="00832B63">
      <w:pPr>
        <w:widowControl/>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 xml:space="preserve">            模块B  品牌定位及市场规划</w:t>
      </w:r>
    </w:p>
    <w:p w:rsidR="00F564C9" w:rsidRDefault="00832B63">
      <w:pPr>
        <w:widowControl/>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 xml:space="preserve">            模块C  融资系统整体规划</w:t>
      </w:r>
    </w:p>
    <w:p w:rsidR="00F564C9" w:rsidRDefault="00832B63">
      <w:pPr>
        <w:widowControl/>
        <w:spacing w:line="360" w:lineRule="auto"/>
        <w:jc w:val="left"/>
        <w:rPr>
          <w:rFonts w:ascii="仿宋" w:eastAsia="仿宋" w:hAnsi="仿宋" w:cs="宋体"/>
          <w:color w:val="000000"/>
          <w:kern w:val="0"/>
          <w:sz w:val="24"/>
        </w:rPr>
      </w:pPr>
      <w:r>
        <w:rPr>
          <w:rFonts w:ascii="仿宋" w:eastAsia="仿宋" w:hAnsi="仿宋" w:cs="宋体" w:hint="eastAsia"/>
          <w:color w:val="000000"/>
          <w:kern w:val="0"/>
          <w:sz w:val="24"/>
        </w:rPr>
        <w:t>备注：</w:t>
      </w:r>
    </w:p>
    <w:p w:rsidR="00F564C9" w:rsidRDefault="00832B63">
      <w:pPr>
        <w:widowControl/>
        <w:spacing w:line="360" w:lineRule="auto"/>
        <w:jc w:val="left"/>
        <w:rPr>
          <w:rFonts w:ascii="仿宋" w:eastAsia="仿宋" w:hAnsi="仿宋" w:cs="宋体"/>
          <w:color w:val="000000"/>
          <w:kern w:val="0"/>
          <w:sz w:val="24"/>
        </w:rPr>
      </w:pPr>
      <w:r>
        <w:rPr>
          <w:rFonts w:ascii="仿宋" w:eastAsia="仿宋" w:hAnsi="仿宋" w:cs="宋体" w:hint="eastAsia"/>
          <w:color w:val="000000"/>
          <w:kern w:val="0"/>
          <w:sz w:val="24"/>
        </w:rPr>
        <w:t>乙方由张锦、董莹婕直接作为乙方公司顾问导师带领团队执行本项目。</w:t>
      </w:r>
    </w:p>
    <w:p w:rsidR="00F564C9" w:rsidRDefault="00832B63">
      <w:pPr>
        <w:widowControl/>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 xml:space="preserve">            </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模块A  企业经营管理思路梳理     费用：10万</w:t>
      </w:r>
    </w:p>
    <w:p w:rsidR="00F564C9" w:rsidRDefault="00832B63">
      <w:pPr>
        <w:widowControl/>
        <w:spacing w:line="312" w:lineRule="auto"/>
        <w:jc w:val="left"/>
        <w:rPr>
          <w:rFonts w:ascii="仿宋" w:eastAsia="仿宋" w:hAnsi="仿宋" w:cs="宋体"/>
          <w:color w:val="000000"/>
          <w:kern w:val="0"/>
          <w:sz w:val="24"/>
        </w:rPr>
      </w:pPr>
      <w:r>
        <w:rPr>
          <w:rFonts w:ascii="仿宋" w:eastAsia="仿宋" w:hAnsi="仿宋" w:cs="宋体" w:hint="eastAsia"/>
          <w:b/>
          <w:bCs/>
          <w:color w:val="000000"/>
          <w:kern w:val="0"/>
          <w:sz w:val="24"/>
        </w:rPr>
        <w:lastRenderedPageBreak/>
        <w:t>目标：</w:t>
      </w:r>
      <w:r>
        <w:rPr>
          <w:rFonts w:ascii="仿宋" w:eastAsia="仿宋" w:hAnsi="仿宋" w:cs="宋体" w:hint="eastAsia"/>
          <w:color w:val="000000"/>
          <w:kern w:val="0"/>
          <w:sz w:val="24"/>
        </w:rPr>
        <w:t>围绕市场，为实现自身经营目标而进行的具体规划、安排和组织实施的一系列管理活动。根据企业实际需要帮助企业量身打造定制式的管理模式。</w:t>
      </w:r>
    </w:p>
    <w:p w:rsidR="00F564C9" w:rsidRDefault="00832B63">
      <w:pPr>
        <w:spacing w:line="312" w:lineRule="auto"/>
        <w:rPr>
          <w:rFonts w:ascii="仿宋" w:eastAsia="仿宋" w:hAnsi="仿宋" w:cs="宋体"/>
          <w:b/>
          <w:bCs/>
          <w:color w:val="000000"/>
          <w:kern w:val="0"/>
          <w:sz w:val="24"/>
        </w:rPr>
      </w:pPr>
      <w:r>
        <w:rPr>
          <w:rFonts w:ascii="仿宋" w:eastAsia="仿宋" w:hAnsi="仿宋" w:cs="宋体" w:hint="eastAsia"/>
          <w:b/>
          <w:bCs/>
          <w:color w:val="000000"/>
          <w:kern w:val="0"/>
          <w:sz w:val="24"/>
        </w:rPr>
        <w:t>服务内容：</w:t>
      </w:r>
    </w:p>
    <w:p w:rsidR="00F564C9" w:rsidRDefault="00832B63">
      <w:pPr>
        <w:widowControl/>
        <w:numPr>
          <w:ilvl w:val="0"/>
          <w:numId w:val="1"/>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战略管理层面：通过对企业战略的了解，确定为实现战略目标应该建立哪些制度</w:t>
      </w:r>
    </w:p>
    <w:p w:rsidR="00F564C9" w:rsidRDefault="00832B63">
      <w:pPr>
        <w:widowControl/>
        <w:numPr>
          <w:ilvl w:val="0"/>
          <w:numId w:val="1"/>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企业文化层面：建立对内和对外两种企业文化。对内，通过对企业价值观的了解，将企业文化理念作为制定制度的源头，将企业文化核心价值思想渗透到各个管理制度中，通过制度固化下来。对外，建立企业品牌形象，通过对产品营销战略的部署，规划企业品牌宣传的方法，统一企业品牌形象的认知。</w:t>
      </w:r>
    </w:p>
    <w:p w:rsidR="00F564C9" w:rsidRDefault="00832B63">
      <w:pPr>
        <w:widowControl/>
        <w:numPr>
          <w:ilvl w:val="0"/>
          <w:numId w:val="1"/>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组织架构层面：通过梳理和分析组织架构，建立企业职能和职责管理体系，确保企业内部各部门职能清晰完整，各岗位职责明确，工作关系清晰。</w:t>
      </w:r>
    </w:p>
    <w:p w:rsidR="00F564C9" w:rsidRDefault="00832B63">
      <w:pPr>
        <w:widowControl/>
        <w:numPr>
          <w:ilvl w:val="0"/>
          <w:numId w:val="1"/>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业务流程层面：管理业务工作流程是企业主要运用基础，通过现有制度系统全面梳理、分析，协助企业建立科学规范的企业管理制度。</w:t>
      </w:r>
    </w:p>
    <w:p w:rsidR="00F564C9" w:rsidRDefault="00F564C9">
      <w:pPr>
        <w:spacing w:line="312" w:lineRule="auto"/>
        <w:rPr>
          <w:rFonts w:ascii="微软雅黑" w:eastAsia="微软雅黑" w:hAnsi="微软雅黑"/>
          <w:sz w:val="24"/>
        </w:rPr>
      </w:pP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模块B  项目品牌定位及市场规划     费用：10万</w:t>
      </w:r>
    </w:p>
    <w:p w:rsidR="00F564C9" w:rsidRDefault="00832B63">
      <w:pPr>
        <w:widowControl/>
        <w:spacing w:line="312" w:lineRule="auto"/>
        <w:jc w:val="left"/>
        <w:rPr>
          <w:rFonts w:ascii="微软雅黑" w:eastAsia="微软雅黑" w:hAnsi="微软雅黑"/>
          <w:sz w:val="24"/>
        </w:rPr>
      </w:pPr>
      <w:r>
        <w:rPr>
          <w:rFonts w:ascii="仿宋" w:eastAsia="仿宋" w:hAnsi="仿宋" w:cs="宋体" w:hint="eastAsia"/>
          <w:b/>
          <w:bCs/>
          <w:color w:val="000000"/>
          <w:kern w:val="0"/>
          <w:sz w:val="24"/>
        </w:rPr>
        <w:t>目标：提炼核心概念，找准品牌定位，做好品牌系统规划。</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1. 品牌策略规划</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1）品牌定位</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品牌核心定位</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品牌功能价值定位</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品牌情感价值定位</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品牌组合建议</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品牌主形象定</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品牌延展形象规划</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2）品牌架构</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品牌架构策划分析</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品牌组合策略</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品牌发展策略</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3）品牌系统规划</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品牌核心价值提炼</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品牌文化故事提炼</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品牌个性提炼</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品牌口号</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lastRenderedPageBreak/>
        <w:t>4）品牌概念</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形象概念</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文化理念</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风格塑造</w:t>
      </w:r>
    </w:p>
    <w:p w:rsidR="00F564C9" w:rsidRDefault="00F564C9">
      <w:pPr>
        <w:spacing w:line="312" w:lineRule="auto"/>
        <w:rPr>
          <w:rFonts w:ascii="微软雅黑" w:eastAsia="微软雅黑" w:hAnsi="微软雅黑"/>
          <w:sz w:val="24"/>
        </w:rPr>
      </w:pP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2. 品牌标识系统规范</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1）标识形象策略</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行业标识形象创意表现评估</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品牌设计导向分析</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标识形象创意元素拟定</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2）标识应用系统</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标识设计</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标识元素使用规范</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商务应用系统规划</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运输管理系统规范</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广告营销系统规范</w:t>
      </w:r>
    </w:p>
    <w:p w:rsidR="00F564C9" w:rsidRDefault="00832B63">
      <w:pPr>
        <w:spacing w:line="312" w:lineRule="auto"/>
        <w:rPr>
          <w:rFonts w:ascii="仿宋" w:eastAsia="仿宋" w:hAnsi="仿宋" w:cs="宋体"/>
          <w:bCs/>
          <w:color w:val="000000"/>
          <w:kern w:val="0"/>
          <w:sz w:val="24"/>
        </w:rPr>
      </w:pPr>
      <w:r>
        <w:rPr>
          <w:rFonts w:ascii="仿宋" w:eastAsia="仿宋" w:hAnsi="仿宋" w:cs="宋体" w:hint="eastAsia"/>
          <w:color w:val="000000"/>
          <w:kern w:val="0"/>
          <w:sz w:val="24"/>
        </w:rPr>
        <w:t>备注：</w:t>
      </w:r>
      <w:r>
        <w:rPr>
          <w:rFonts w:ascii="仿宋" w:eastAsia="仿宋" w:hAnsi="仿宋" w:cs="宋体" w:hint="eastAsia"/>
          <w:bCs/>
          <w:color w:val="000000"/>
          <w:kern w:val="0"/>
          <w:sz w:val="24"/>
        </w:rPr>
        <w:t>品牌形象及整套VI打造外包给其他公司，费用不含，乙方提供咨询服务。</w:t>
      </w:r>
    </w:p>
    <w:p w:rsidR="00F564C9" w:rsidRDefault="00F564C9">
      <w:pPr>
        <w:widowControl/>
        <w:spacing w:line="312" w:lineRule="auto"/>
        <w:jc w:val="left"/>
        <w:rPr>
          <w:rFonts w:ascii="仿宋" w:eastAsia="仿宋" w:hAnsi="仿宋" w:cs="宋体"/>
          <w:color w:val="000000"/>
          <w:kern w:val="0"/>
          <w:sz w:val="24"/>
        </w:rPr>
      </w:pP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3）市场推广策划</w:t>
      </w:r>
    </w:p>
    <w:p w:rsidR="00F564C9" w:rsidRDefault="00832B63">
      <w:pPr>
        <w:widowControl/>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从传播策略、上市的预热、推广的主题活动、高空广告、地面推广活动等整体策划。从产品、卖点、品牌、渠道终端和消费者的有机结合，聚焦整合营销传播。</w:t>
      </w:r>
    </w:p>
    <w:p w:rsidR="00F564C9" w:rsidRDefault="00832B63">
      <w:pPr>
        <w:spacing w:line="312" w:lineRule="auto"/>
        <w:rPr>
          <w:rFonts w:ascii="仿宋" w:eastAsia="仿宋" w:hAnsi="仿宋" w:cs="宋体"/>
          <w:bCs/>
          <w:color w:val="000000"/>
          <w:kern w:val="0"/>
          <w:sz w:val="24"/>
        </w:rPr>
      </w:pPr>
      <w:r>
        <w:rPr>
          <w:rFonts w:ascii="仿宋" w:eastAsia="仿宋" w:hAnsi="仿宋" w:cs="宋体" w:hint="eastAsia"/>
          <w:color w:val="000000"/>
          <w:kern w:val="0"/>
          <w:sz w:val="24"/>
        </w:rPr>
        <w:t>备注：</w:t>
      </w:r>
      <w:r>
        <w:rPr>
          <w:rFonts w:ascii="仿宋" w:eastAsia="仿宋" w:hAnsi="仿宋" w:cs="宋体" w:hint="eastAsia"/>
          <w:bCs/>
          <w:color w:val="000000"/>
          <w:kern w:val="0"/>
          <w:sz w:val="24"/>
        </w:rPr>
        <w:t>品牌推广的物料制作和广告执行外包给其他公司，乙方提供咨询服务。</w:t>
      </w:r>
    </w:p>
    <w:p w:rsidR="00F564C9" w:rsidRDefault="00F564C9">
      <w:pPr>
        <w:spacing w:line="312" w:lineRule="auto"/>
        <w:rPr>
          <w:rFonts w:ascii="仿宋" w:eastAsia="仿宋" w:hAnsi="仿宋" w:cs="宋体"/>
          <w:bCs/>
          <w:color w:val="000000"/>
          <w:kern w:val="0"/>
          <w:sz w:val="24"/>
        </w:rPr>
      </w:pP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4）产品TVC脚本创意</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产品广告宣传片</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视频展示片</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品牌FLASH</w:t>
      </w:r>
    </w:p>
    <w:p w:rsidR="00F564C9" w:rsidRDefault="00832B63">
      <w:pPr>
        <w:spacing w:line="312" w:lineRule="auto"/>
        <w:rPr>
          <w:rFonts w:ascii="仿宋" w:eastAsia="仿宋" w:hAnsi="仿宋" w:cs="宋体"/>
          <w:color w:val="000000"/>
          <w:kern w:val="0"/>
          <w:sz w:val="24"/>
        </w:rPr>
      </w:pPr>
      <w:r>
        <w:rPr>
          <w:rFonts w:ascii="仿宋" w:eastAsia="仿宋" w:hAnsi="仿宋" w:cs="宋体" w:hint="eastAsia"/>
          <w:color w:val="000000"/>
          <w:kern w:val="0"/>
          <w:sz w:val="24"/>
        </w:rPr>
        <w:t>备注：品牌VI设计、TVC或FLASH的制作外包给其他公司，乙方提供创意思路和整体框架结构设计，也可由乙方代为甲方寻找外包公司予以执行。</w:t>
      </w:r>
    </w:p>
    <w:p w:rsidR="00F564C9" w:rsidRDefault="00F564C9">
      <w:pPr>
        <w:spacing w:line="312" w:lineRule="auto"/>
        <w:rPr>
          <w:rFonts w:ascii="微软雅黑" w:eastAsia="微软雅黑" w:hAnsi="微软雅黑"/>
          <w:b/>
          <w:sz w:val="24"/>
        </w:rPr>
      </w:pPr>
    </w:p>
    <w:p w:rsidR="00F564C9" w:rsidRDefault="00832B63">
      <w:pPr>
        <w:spacing w:line="312" w:lineRule="auto"/>
        <w:rPr>
          <w:rFonts w:ascii="仿宋" w:eastAsia="仿宋" w:hAnsi="仿宋" w:cs="宋体"/>
          <w:b/>
          <w:bCs/>
          <w:color w:val="000000"/>
          <w:kern w:val="0"/>
          <w:sz w:val="24"/>
        </w:rPr>
      </w:pPr>
      <w:r>
        <w:rPr>
          <w:rFonts w:ascii="仿宋" w:eastAsia="仿宋" w:hAnsi="仿宋" w:cs="宋体" w:hint="eastAsia"/>
          <w:b/>
          <w:bCs/>
          <w:color w:val="000000"/>
          <w:kern w:val="0"/>
          <w:sz w:val="24"/>
        </w:rPr>
        <w:t>模块C  融资系统整体规划     费用：10万</w:t>
      </w:r>
    </w:p>
    <w:p w:rsidR="00F564C9" w:rsidRDefault="00832B63">
      <w:pPr>
        <w:spacing w:line="380" w:lineRule="exact"/>
        <w:rPr>
          <w:rFonts w:ascii="仿宋" w:eastAsia="仿宋" w:hAnsi="仿宋"/>
          <w:sz w:val="24"/>
        </w:rPr>
      </w:pPr>
      <w:r>
        <w:rPr>
          <w:rFonts w:ascii="仿宋" w:eastAsia="仿宋" w:hAnsi="仿宋" w:hint="eastAsia"/>
          <w:b/>
          <w:sz w:val="24"/>
        </w:rPr>
        <w:t>目标：帮助实现整体融资板块架构建设，完成阶段融资目标。</w:t>
      </w:r>
    </w:p>
    <w:p w:rsidR="00F564C9" w:rsidRDefault="00832B63">
      <w:pPr>
        <w:spacing w:line="380" w:lineRule="exact"/>
        <w:rPr>
          <w:rFonts w:ascii="仿宋" w:eastAsia="仿宋" w:hAnsi="仿宋"/>
          <w:b/>
          <w:sz w:val="24"/>
        </w:rPr>
      </w:pPr>
      <w:r>
        <w:rPr>
          <w:rFonts w:ascii="仿宋" w:eastAsia="仿宋" w:hAnsi="仿宋" w:hint="eastAsia"/>
          <w:b/>
          <w:sz w:val="24"/>
        </w:rPr>
        <w:t>服务内容：</w:t>
      </w:r>
    </w:p>
    <w:p w:rsidR="00F564C9" w:rsidRDefault="00832B63">
      <w:pPr>
        <w:spacing w:line="380" w:lineRule="exact"/>
        <w:rPr>
          <w:rFonts w:ascii="仿宋" w:eastAsia="仿宋" w:hAnsi="仿宋"/>
          <w:bCs/>
          <w:sz w:val="24"/>
        </w:rPr>
      </w:pPr>
      <w:r>
        <w:rPr>
          <w:rFonts w:ascii="仿宋" w:eastAsia="仿宋" w:hAnsi="仿宋" w:hint="eastAsia"/>
          <w:bCs/>
          <w:sz w:val="24"/>
        </w:rPr>
        <w:lastRenderedPageBreak/>
        <w:t>1）融资对象</w:t>
      </w:r>
    </w:p>
    <w:p w:rsidR="00F564C9" w:rsidRDefault="00832B63">
      <w:pPr>
        <w:spacing w:line="380" w:lineRule="exact"/>
        <w:rPr>
          <w:rFonts w:ascii="仿宋" w:eastAsia="仿宋" w:hAnsi="仿宋"/>
          <w:bCs/>
          <w:sz w:val="24"/>
        </w:rPr>
      </w:pPr>
      <w:r>
        <w:rPr>
          <w:rFonts w:ascii="仿宋" w:eastAsia="仿宋" w:hAnsi="仿宋" w:hint="eastAsia"/>
          <w:bCs/>
          <w:sz w:val="24"/>
        </w:rPr>
        <w:t xml:space="preserve">公司员工 、公司客户水站、老板同行圈 、政府创业基金 、基金公司 </w:t>
      </w:r>
    </w:p>
    <w:p w:rsidR="00F564C9" w:rsidRDefault="00832B63">
      <w:pPr>
        <w:numPr>
          <w:ilvl w:val="0"/>
          <w:numId w:val="3"/>
        </w:numPr>
        <w:spacing w:line="380" w:lineRule="exact"/>
        <w:rPr>
          <w:rFonts w:ascii="仿宋" w:eastAsia="仿宋" w:hAnsi="仿宋"/>
          <w:bCs/>
          <w:sz w:val="24"/>
        </w:rPr>
      </w:pPr>
      <w:r>
        <w:rPr>
          <w:rFonts w:ascii="仿宋" w:eastAsia="仿宋" w:hAnsi="仿宋" w:hint="eastAsia"/>
          <w:bCs/>
          <w:sz w:val="24"/>
        </w:rPr>
        <w:t>融资服务方案</w:t>
      </w:r>
    </w:p>
    <w:p w:rsidR="00F564C9" w:rsidRDefault="00832B63">
      <w:pPr>
        <w:spacing w:line="380" w:lineRule="exact"/>
        <w:rPr>
          <w:rFonts w:ascii="仿宋" w:eastAsia="仿宋" w:hAnsi="仿宋"/>
          <w:bCs/>
          <w:sz w:val="24"/>
        </w:rPr>
      </w:pPr>
      <w:r>
        <w:rPr>
          <w:rFonts w:ascii="仿宋" w:eastAsia="仿宋" w:hAnsi="仿宋" w:hint="eastAsia"/>
          <w:bCs/>
          <w:sz w:val="24"/>
        </w:rPr>
        <w:t>参与执行融资规划。</w:t>
      </w:r>
    </w:p>
    <w:p w:rsidR="00F564C9" w:rsidRDefault="00832B63">
      <w:pPr>
        <w:spacing w:line="380" w:lineRule="exact"/>
        <w:rPr>
          <w:rFonts w:ascii="仿宋" w:eastAsia="仿宋" w:hAnsi="仿宋"/>
          <w:bCs/>
          <w:sz w:val="24"/>
        </w:rPr>
      </w:pPr>
      <w:r>
        <w:rPr>
          <w:rFonts w:ascii="仿宋" w:eastAsia="仿宋" w:hAnsi="仿宋" w:hint="eastAsia"/>
          <w:bCs/>
          <w:sz w:val="24"/>
        </w:rPr>
        <w:t>内部：两次宣导会。设置专门融资投资会议正式参与。打造员工持股福利计划。</w:t>
      </w:r>
    </w:p>
    <w:p w:rsidR="00F564C9" w:rsidRDefault="00832B63">
      <w:pPr>
        <w:spacing w:line="380" w:lineRule="exact"/>
        <w:rPr>
          <w:rFonts w:ascii="仿宋" w:eastAsia="仿宋" w:hAnsi="仿宋"/>
          <w:bCs/>
          <w:sz w:val="24"/>
        </w:rPr>
      </w:pPr>
      <w:r>
        <w:rPr>
          <w:rFonts w:ascii="仿宋" w:eastAsia="仿宋" w:hAnsi="仿宋" w:hint="eastAsia"/>
          <w:bCs/>
          <w:sz w:val="24"/>
        </w:rPr>
        <w:t xml:space="preserve">外部： </w:t>
      </w:r>
    </w:p>
    <w:p w:rsidR="00F564C9" w:rsidRDefault="00832B63">
      <w:pPr>
        <w:numPr>
          <w:ilvl w:val="0"/>
          <w:numId w:val="4"/>
        </w:numPr>
        <w:spacing w:line="380" w:lineRule="exact"/>
        <w:rPr>
          <w:rFonts w:ascii="仿宋" w:eastAsia="仿宋" w:hAnsi="仿宋"/>
          <w:bCs/>
          <w:sz w:val="24"/>
        </w:rPr>
      </w:pPr>
      <w:r>
        <w:rPr>
          <w:rFonts w:ascii="仿宋" w:eastAsia="仿宋" w:hAnsi="仿宋" w:hint="eastAsia"/>
          <w:bCs/>
          <w:sz w:val="24"/>
        </w:rPr>
        <w:t>合作水站客户调研及具体资产现金配比制定水站客户的融资方案。</w:t>
      </w:r>
    </w:p>
    <w:p w:rsidR="00F564C9" w:rsidRDefault="00832B63">
      <w:pPr>
        <w:spacing w:line="380" w:lineRule="exact"/>
        <w:rPr>
          <w:rFonts w:ascii="仿宋" w:eastAsia="仿宋" w:hAnsi="仿宋"/>
          <w:bCs/>
          <w:sz w:val="24"/>
        </w:rPr>
      </w:pPr>
      <w:r>
        <w:rPr>
          <w:rFonts w:ascii="仿宋" w:eastAsia="仿宋" w:hAnsi="仿宋" w:hint="eastAsia"/>
          <w:bCs/>
          <w:sz w:val="24"/>
        </w:rPr>
        <w:t>B. 政府基金申报流程：双创\扶持\服务业基金等。</w:t>
      </w:r>
    </w:p>
    <w:p w:rsidR="00F564C9" w:rsidRDefault="00832B63">
      <w:pPr>
        <w:spacing w:line="380" w:lineRule="exact"/>
        <w:rPr>
          <w:rFonts w:ascii="仿宋" w:eastAsia="仿宋" w:hAnsi="仿宋"/>
          <w:bCs/>
          <w:sz w:val="24"/>
        </w:rPr>
      </w:pPr>
      <w:r>
        <w:rPr>
          <w:rFonts w:ascii="仿宋" w:eastAsia="仿宋" w:hAnsi="仿宋" w:hint="eastAsia"/>
          <w:bCs/>
          <w:sz w:val="24"/>
        </w:rPr>
        <w:t>C. 物流板块基金公司见面、投递、联系接洽和各项路演活动参与。</w:t>
      </w:r>
    </w:p>
    <w:p w:rsidR="00F564C9" w:rsidRDefault="00832B63">
      <w:pPr>
        <w:spacing w:line="380" w:lineRule="exact"/>
        <w:rPr>
          <w:rFonts w:ascii="仿宋" w:eastAsia="仿宋" w:hAnsi="仿宋"/>
          <w:bCs/>
          <w:sz w:val="24"/>
        </w:rPr>
      </w:pPr>
      <w:r>
        <w:rPr>
          <w:rFonts w:ascii="仿宋" w:eastAsia="仿宋" w:hAnsi="仿宋" w:hint="eastAsia"/>
          <w:bCs/>
          <w:sz w:val="24"/>
        </w:rPr>
        <w:t>D. 社会闲散资本，融资会议的宣导及会议安排、后续跟进等。</w:t>
      </w:r>
    </w:p>
    <w:p w:rsidR="00F564C9" w:rsidRDefault="00F564C9">
      <w:pPr>
        <w:widowControl/>
        <w:spacing w:line="408" w:lineRule="auto"/>
        <w:jc w:val="left"/>
        <w:rPr>
          <w:rFonts w:ascii="仿宋" w:eastAsia="仿宋" w:hAnsi="仿宋" w:cs="宋体"/>
          <w:b/>
          <w:color w:val="000000"/>
          <w:kern w:val="0"/>
          <w:sz w:val="30"/>
          <w:szCs w:val="30"/>
        </w:rPr>
      </w:pPr>
    </w:p>
    <w:p w:rsidR="00F564C9" w:rsidRDefault="00832B63">
      <w:pPr>
        <w:spacing w:line="380" w:lineRule="exact"/>
        <w:rPr>
          <w:rFonts w:ascii="仿宋" w:eastAsia="仿宋" w:hAnsi="仿宋"/>
          <w:b/>
          <w:sz w:val="28"/>
        </w:rPr>
      </w:pPr>
      <w:r>
        <w:rPr>
          <w:rFonts w:ascii="仿宋" w:eastAsia="仿宋" w:hAnsi="仿宋" w:hint="eastAsia"/>
          <w:b/>
          <w:sz w:val="28"/>
        </w:rPr>
        <w:t>第四条：服务保障条款</w:t>
      </w:r>
    </w:p>
    <w:p w:rsidR="00F564C9" w:rsidRDefault="00832B63">
      <w:pPr>
        <w:spacing w:line="380" w:lineRule="exact"/>
        <w:rPr>
          <w:rFonts w:ascii="仿宋" w:eastAsia="仿宋" w:hAnsi="仿宋"/>
          <w:sz w:val="24"/>
        </w:rPr>
      </w:pPr>
      <w:r>
        <w:rPr>
          <w:rFonts w:ascii="仿宋" w:eastAsia="仿宋" w:hAnsi="仿宋" w:hint="eastAsia"/>
          <w:sz w:val="24"/>
        </w:rPr>
        <w:t>以上合作板块的详细内容，为双方合作的原则框架，不排除在实际合作过程中双方经协商调整服务内容的可能。如遇到需要调整服务内容的，则调整建议方需与另一方进行正式的书面沟通：</w:t>
      </w:r>
    </w:p>
    <w:p w:rsidR="00F564C9" w:rsidRDefault="00832B63">
      <w:pPr>
        <w:spacing w:line="380" w:lineRule="exact"/>
        <w:rPr>
          <w:rFonts w:ascii="仿宋" w:eastAsia="仿宋" w:hAnsi="仿宋"/>
          <w:sz w:val="24"/>
        </w:rPr>
      </w:pPr>
      <w:r>
        <w:rPr>
          <w:rFonts w:ascii="仿宋" w:eastAsia="仿宋" w:hAnsi="仿宋" w:hint="eastAsia"/>
          <w:sz w:val="24"/>
        </w:rPr>
        <w:t>1、如在本合作协议之外，甲方还需增加服务内容的，则在书面沟通之后，甲乙双方可就增加部分单独议价并增签合同或对原有合作内容协商替换的办法；</w:t>
      </w:r>
    </w:p>
    <w:p w:rsidR="00F564C9" w:rsidRDefault="00832B63">
      <w:pPr>
        <w:spacing w:line="380" w:lineRule="exact"/>
        <w:rPr>
          <w:rFonts w:ascii="仿宋" w:eastAsia="仿宋" w:hAnsi="仿宋"/>
          <w:sz w:val="24"/>
        </w:rPr>
      </w:pPr>
      <w:r>
        <w:rPr>
          <w:rFonts w:ascii="仿宋" w:eastAsia="仿宋" w:hAnsi="仿宋" w:hint="eastAsia"/>
          <w:sz w:val="24"/>
        </w:rPr>
        <w:t>2、咨询服务板块中，乙方鉴于甲方实际情况不能按约开展某板块服务时，则在与甲方进行书面沟通后，双方就不能如约开展的某合作板块进行协商，并制定详细的改进行动计划；</w:t>
      </w:r>
    </w:p>
    <w:p w:rsidR="00F564C9" w:rsidRDefault="00832B63">
      <w:pPr>
        <w:spacing w:line="380" w:lineRule="exact"/>
        <w:rPr>
          <w:rFonts w:ascii="仿宋" w:eastAsia="仿宋" w:hAnsi="仿宋"/>
          <w:sz w:val="24"/>
        </w:rPr>
      </w:pPr>
      <w:r>
        <w:rPr>
          <w:rFonts w:ascii="仿宋" w:eastAsia="仿宋" w:hAnsi="仿宋" w:hint="eastAsia"/>
          <w:sz w:val="24"/>
        </w:rPr>
        <w:t>3、在咨询服务板块中，合作内容已如期开展，但出现执行不到位的问题，则甲乙双方同样协商处理，并制定详细的改进行动计划；</w:t>
      </w:r>
    </w:p>
    <w:p w:rsidR="00F564C9" w:rsidRDefault="00832B63">
      <w:pPr>
        <w:spacing w:line="380" w:lineRule="exact"/>
        <w:rPr>
          <w:rFonts w:ascii="仿宋" w:eastAsia="仿宋" w:hAnsi="仿宋"/>
          <w:sz w:val="24"/>
        </w:rPr>
      </w:pPr>
      <w:r>
        <w:rPr>
          <w:rFonts w:ascii="仿宋" w:eastAsia="仿宋" w:hAnsi="仿宋" w:hint="eastAsia"/>
          <w:sz w:val="24"/>
        </w:rPr>
        <w:t>4、在营销咨询服务过程中，在具体的项目实施中，可能会遇到项目的增加或减少，也可能会遇到甲方要求更替服务项目的情况，在不增加乙方工作任务的前提下，以甲乙双方协商的结果为准。乙方将于每月的前5日提交给甲方该月的项目行动计划，在得到甲方认可后方可实施，这种方式延续到项目结束。</w:t>
      </w:r>
    </w:p>
    <w:p w:rsidR="00F564C9" w:rsidRDefault="00F564C9">
      <w:pPr>
        <w:spacing w:line="380" w:lineRule="exact"/>
        <w:rPr>
          <w:rFonts w:ascii="仿宋" w:eastAsia="仿宋" w:hAnsi="仿宋"/>
          <w:sz w:val="24"/>
        </w:rPr>
      </w:pPr>
    </w:p>
    <w:p w:rsidR="00F564C9" w:rsidRDefault="00F564C9">
      <w:pPr>
        <w:spacing w:line="380" w:lineRule="exact"/>
        <w:rPr>
          <w:rFonts w:ascii="仿宋" w:eastAsia="仿宋" w:hAnsi="仿宋"/>
          <w:sz w:val="24"/>
        </w:rPr>
      </w:pPr>
    </w:p>
    <w:p w:rsidR="00F564C9" w:rsidRDefault="00832B63">
      <w:pPr>
        <w:spacing w:line="380" w:lineRule="exact"/>
        <w:rPr>
          <w:rFonts w:ascii="仿宋" w:eastAsia="仿宋" w:hAnsi="仿宋"/>
          <w:b/>
          <w:sz w:val="28"/>
        </w:rPr>
      </w:pPr>
      <w:r>
        <w:rPr>
          <w:rFonts w:ascii="仿宋" w:eastAsia="仿宋" w:hAnsi="仿宋" w:hint="eastAsia"/>
          <w:b/>
          <w:sz w:val="28"/>
        </w:rPr>
        <w:t>第五条：服务方式与项目工作要求</w:t>
      </w:r>
    </w:p>
    <w:p w:rsidR="00F564C9" w:rsidRDefault="00832B63">
      <w:pPr>
        <w:numPr>
          <w:ilvl w:val="0"/>
          <w:numId w:val="5"/>
        </w:numPr>
        <w:spacing w:line="380" w:lineRule="exact"/>
        <w:rPr>
          <w:rFonts w:ascii="仿宋" w:eastAsia="仿宋" w:hAnsi="仿宋"/>
          <w:sz w:val="24"/>
        </w:rPr>
      </w:pPr>
      <w:r>
        <w:rPr>
          <w:rFonts w:ascii="仿宋" w:eastAsia="仿宋" w:hAnsi="仿宋" w:hint="eastAsia"/>
          <w:b/>
          <w:bCs/>
          <w:sz w:val="24"/>
        </w:rPr>
        <w:t>甲方吸纳乙方作为甲方企业项目核心高管，赠予甲方企业核心高管股份（具体比例另行商定</w:t>
      </w:r>
      <w:r w:rsidR="00712EED">
        <w:rPr>
          <w:rFonts w:ascii="仿宋" w:eastAsia="仿宋" w:hAnsi="仿宋" w:hint="eastAsia"/>
          <w:b/>
          <w:bCs/>
          <w:sz w:val="24"/>
        </w:rPr>
        <w:t>。具体在乙方正式</w:t>
      </w:r>
      <w:ins w:id="10" w:author="ryan" w:date="2017-06-29T19:37:00Z">
        <w:r w:rsidR="003F6853">
          <w:rPr>
            <w:rFonts w:ascii="仿宋" w:eastAsia="仿宋" w:hAnsi="仿宋" w:hint="eastAsia"/>
            <w:b/>
            <w:bCs/>
            <w:sz w:val="24"/>
          </w:rPr>
          <w:t>全职</w:t>
        </w:r>
      </w:ins>
      <w:r w:rsidR="00712EED">
        <w:rPr>
          <w:rFonts w:ascii="仿宋" w:eastAsia="仿宋" w:hAnsi="仿宋" w:hint="eastAsia"/>
          <w:b/>
          <w:bCs/>
          <w:sz w:val="24"/>
        </w:rPr>
        <w:t>加入甲方后</w:t>
      </w:r>
      <w:r>
        <w:rPr>
          <w:rFonts w:ascii="仿宋" w:eastAsia="仿宋" w:hAnsi="仿宋" w:hint="eastAsia"/>
          <w:b/>
          <w:bCs/>
          <w:sz w:val="24"/>
        </w:rPr>
        <w:t>，甲方</w:t>
      </w:r>
      <w:r w:rsidR="00712EED">
        <w:rPr>
          <w:rFonts w:ascii="仿宋" w:eastAsia="仿宋" w:hAnsi="仿宋" w:hint="eastAsia"/>
          <w:b/>
          <w:bCs/>
          <w:sz w:val="24"/>
        </w:rPr>
        <w:t>开始实施赠予，甲方为乙方留空缺</w:t>
      </w:r>
      <w:r>
        <w:rPr>
          <w:rFonts w:ascii="仿宋" w:eastAsia="仿宋" w:hAnsi="仿宋" w:hint="eastAsia"/>
          <w:b/>
          <w:bCs/>
          <w:sz w:val="24"/>
        </w:rPr>
        <w:t>）。</w:t>
      </w:r>
      <w:r>
        <w:rPr>
          <w:rFonts w:ascii="仿宋" w:eastAsia="仿宋" w:hAnsi="仿宋" w:hint="eastAsia"/>
          <w:sz w:val="24"/>
        </w:rPr>
        <w:t>甲乙双方管理层建立项目小组，项目小组分为三个层面，即项目指导委员会、项目管理委员会和项目执行委员会；</w:t>
      </w:r>
    </w:p>
    <w:p w:rsidR="00F564C9" w:rsidRDefault="00832B63">
      <w:pPr>
        <w:numPr>
          <w:ilvl w:val="0"/>
          <w:numId w:val="5"/>
        </w:numPr>
        <w:spacing w:line="380" w:lineRule="exact"/>
        <w:rPr>
          <w:rFonts w:ascii="仿宋" w:eastAsia="仿宋" w:hAnsi="仿宋"/>
          <w:color w:val="000000"/>
          <w:sz w:val="24"/>
        </w:rPr>
      </w:pPr>
      <w:r>
        <w:rPr>
          <w:rFonts w:ascii="仿宋" w:eastAsia="仿宋" w:hAnsi="仿宋" w:hint="eastAsia"/>
          <w:b/>
          <w:sz w:val="24"/>
        </w:rPr>
        <w:t>服务方式与时间要求</w:t>
      </w:r>
      <w:r>
        <w:rPr>
          <w:rFonts w:ascii="仿宋" w:eastAsia="仿宋" w:hAnsi="仿宋" w:hint="eastAsia"/>
          <w:sz w:val="24"/>
        </w:rPr>
        <w:t>：</w:t>
      </w:r>
      <w:r>
        <w:rPr>
          <w:rFonts w:ascii="仿宋" w:eastAsia="仿宋" w:hAnsi="仿宋" w:hint="eastAsia"/>
          <w:color w:val="000000"/>
          <w:sz w:val="24"/>
        </w:rPr>
        <w:t>乙方项目负责人进行项目全局把控，每月入驻甲方企业工作不低于7天/月的贴身咨询服务；</w:t>
      </w:r>
    </w:p>
    <w:p w:rsidR="00F564C9" w:rsidRDefault="00832B63">
      <w:pPr>
        <w:numPr>
          <w:ilvl w:val="0"/>
          <w:numId w:val="5"/>
        </w:numPr>
        <w:spacing w:line="380" w:lineRule="exact"/>
        <w:rPr>
          <w:rFonts w:ascii="仿宋" w:eastAsia="仿宋" w:hAnsi="仿宋"/>
          <w:color w:val="000000"/>
          <w:sz w:val="24"/>
        </w:rPr>
      </w:pPr>
      <w:r>
        <w:rPr>
          <w:rFonts w:ascii="仿宋" w:eastAsia="仿宋" w:hAnsi="仿宋" w:hint="eastAsia"/>
          <w:b/>
          <w:sz w:val="24"/>
        </w:rPr>
        <w:lastRenderedPageBreak/>
        <w:t>甲方配合</w:t>
      </w:r>
      <w:r>
        <w:rPr>
          <w:rFonts w:ascii="仿宋" w:eastAsia="仿宋" w:hAnsi="仿宋" w:hint="eastAsia"/>
          <w:sz w:val="24"/>
        </w:rPr>
        <w:t>：</w:t>
      </w:r>
    </w:p>
    <w:p w:rsidR="00F564C9" w:rsidRDefault="00832B63">
      <w:pPr>
        <w:numPr>
          <w:ilvl w:val="1"/>
          <w:numId w:val="5"/>
        </w:numPr>
        <w:tabs>
          <w:tab w:val="left" w:pos="1260"/>
        </w:tabs>
        <w:spacing w:line="380" w:lineRule="exact"/>
        <w:rPr>
          <w:rFonts w:ascii="仿宋" w:eastAsia="仿宋" w:hAnsi="仿宋"/>
          <w:color w:val="000000"/>
          <w:sz w:val="24"/>
        </w:rPr>
      </w:pPr>
      <w:r>
        <w:rPr>
          <w:rFonts w:ascii="仿宋" w:eastAsia="仿宋" w:hAnsi="仿宋" w:hint="eastAsia"/>
          <w:color w:val="000000"/>
          <w:sz w:val="24"/>
        </w:rPr>
        <w:t>乙方项目负责人须在甲方担任甲方项目策略部总负责人，乙方项目负责人将定期去甲方公司现场执行以保障项目进度与效果；</w:t>
      </w:r>
    </w:p>
    <w:p w:rsidR="00F564C9" w:rsidRDefault="00832B63">
      <w:pPr>
        <w:numPr>
          <w:ilvl w:val="1"/>
          <w:numId w:val="5"/>
        </w:numPr>
        <w:tabs>
          <w:tab w:val="left" w:pos="1260"/>
        </w:tabs>
        <w:spacing w:line="380" w:lineRule="exact"/>
        <w:rPr>
          <w:rFonts w:ascii="仿宋" w:eastAsia="仿宋" w:hAnsi="仿宋"/>
          <w:color w:val="000000"/>
          <w:sz w:val="24"/>
        </w:rPr>
      </w:pPr>
      <w:r>
        <w:rPr>
          <w:rFonts w:ascii="仿宋" w:eastAsia="仿宋" w:hAnsi="仿宋" w:hint="eastAsia"/>
          <w:color w:val="000000"/>
          <w:sz w:val="24"/>
        </w:rPr>
        <w:t>在双方认可的问题点上、在双方商定的时间之内，每个问题点都需甲方做出相应的决策、执行计划和任务分解；</w:t>
      </w:r>
    </w:p>
    <w:p w:rsidR="00F564C9" w:rsidRDefault="00832B63">
      <w:pPr>
        <w:numPr>
          <w:ilvl w:val="0"/>
          <w:numId w:val="5"/>
        </w:numPr>
        <w:spacing w:line="380" w:lineRule="exact"/>
        <w:rPr>
          <w:rFonts w:ascii="仿宋" w:eastAsia="仿宋" w:hAnsi="仿宋"/>
          <w:sz w:val="24"/>
        </w:rPr>
      </w:pPr>
      <w:r>
        <w:rPr>
          <w:rFonts w:ascii="仿宋" w:eastAsia="仿宋" w:hAnsi="仿宋" w:hint="eastAsia"/>
          <w:b/>
          <w:sz w:val="24"/>
        </w:rPr>
        <w:t>未来期望</w:t>
      </w:r>
      <w:r>
        <w:rPr>
          <w:rFonts w:ascii="仿宋" w:eastAsia="仿宋" w:hAnsi="仿宋" w:hint="eastAsia"/>
          <w:sz w:val="24"/>
        </w:rPr>
        <w:t>：期望双方能够形成连续多年的、深入市场、贴身服务的、战略性的、共赢合作伙伴关系。</w:t>
      </w:r>
    </w:p>
    <w:p w:rsidR="00F564C9" w:rsidRDefault="00832B63">
      <w:pPr>
        <w:numPr>
          <w:ilvl w:val="0"/>
          <w:numId w:val="5"/>
        </w:numPr>
        <w:spacing w:line="380" w:lineRule="exact"/>
        <w:rPr>
          <w:rFonts w:ascii="仿宋" w:eastAsia="仿宋" w:hAnsi="仿宋"/>
          <w:bCs/>
          <w:sz w:val="24"/>
        </w:rPr>
      </w:pPr>
      <w:r>
        <w:rPr>
          <w:rFonts w:ascii="仿宋" w:eastAsia="仿宋" w:hAnsi="仿宋" w:hint="eastAsia"/>
          <w:bCs/>
          <w:sz w:val="24"/>
        </w:rPr>
        <w:t>乙方所做的所有计划、方案必须与甲方企业资源相匹配并已获得甲方管理层认同方能进入执行阶段。</w:t>
      </w:r>
    </w:p>
    <w:p w:rsidR="00F564C9" w:rsidRDefault="00832B63">
      <w:pPr>
        <w:numPr>
          <w:ilvl w:val="0"/>
          <w:numId w:val="5"/>
        </w:numPr>
        <w:spacing w:line="380" w:lineRule="exact"/>
        <w:rPr>
          <w:rFonts w:ascii="仿宋" w:eastAsia="仿宋" w:hAnsi="仿宋"/>
          <w:sz w:val="24"/>
        </w:rPr>
      </w:pPr>
      <w:r>
        <w:rPr>
          <w:rFonts w:ascii="仿宋" w:eastAsia="仿宋" w:hAnsi="仿宋" w:hint="eastAsia"/>
          <w:sz w:val="24"/>
        </w:rPr>
        <w:t>乙方希望甲方为本项目配备相应操作人员，并跟随乙方的整体项目策划并同时落地执行，乙方将在项目操作全过程中培训和辅导甲方的市场团队。</w:t>
      </w:r>
    </w:p>
    <w:p w:rsidR="00F564C9" w:rsidRDefault="00832B63">
      <w:pPr>
        <w:tabs>
          <w:tab w:val="left" w:pos="5203"/>
        </w:tabs>
        <w:spacing w:line="380" w:lineRule="exact"/>
        <w:rPr>
          <w:rFonts w:ascii="仿宋" w:eastAsia="仿宋" w:hAnsi="仿宋"/>
          <w:sz w:val="24"/>
        </w:rPr>
      </w:pPr>
      <w:r>
        <w:rPr>
          <w:rFonts w:ascii="仿宋" w:eastAsia="仿宋" w:hAnsi="仿宋" w:hint="eastAsia"/>
          <w:sz w:val="24"/>
        </w:rPr>
        <w:tab/>
      </w:r>
    </w:p>
    <w:p w:rsidR="00F564C9" w:rsidRDefault="00832B63">
      <w:pPr>
        <w:spacing w:line="380" w:lineRule="exact"/>
        <w:rPr>
          <w:rFonts w:ascii="仿宋" w:eastAsia="仿宋" w:hAnsi="仿宋"/>
          <w:b/>
          <w:sz w:val="28"/>
        </w:rPr>
      </w:pPr>
      <w:r>
        <w:rPr>
          <w:rFonts w:ascii="仿宋" w:eastAsia="仿宋" w:hAnsi="仿宋" w:hint="eastAsia"/>
          <w:b/>
          <w:sz w:val="28"/>
        </w:rPr>
        <w:t>第六条、咨询项目服务费用及支付方式：</w:t>
      </w:r>
    </w:p>
    <w:p w:rsidR="00F564C9" w:rsidRDefault="00832B63">
      <w:pPr>
        <w:spacing w:line="380" w:lineRule="exact"/>
        <w:ind w:left="420"/>
        <w:rPr>
          <w:rFonts w:ascii="仿宋" w:eastAsia="仿宋" w:hAnsi="仿宋"/>
          <w:sz w:val="24"/>
        </w:rPr>
      </w:pPr>
      <w:r>
        <w:rPr>
          <w:rFonts w:ascii="仿宋" w:eastAsia="仿宋" w:hAnsi="仿宋" w:hint="eastAsia"/>
          <w:b/>
          <w:sz w:val="24"/>
        </w:rPr>
        <w:t>1. 乙方所做的所有计划、方案必须与甲方企业资源相匹配并已获得甲方管理层认同方能进入执行阶段</w:t>
      </w:r>
      <w:r>
        <w:rPr>
          <w:rFonts w:ascii="仿宋" w:eastAsia="仿宋" w:hAnsi="仿宋" w:hint="eastAsia"/>
          <w:sz w:val="24"/>
        </w:rPr>
        <w:t>。</w:t>
      </w:r>
    </w:p>
    <w:p w:rsidR="00F564C9" w:rsidRDefault="00832B63">
      <w:pPr>
        <w:spacing w:line="380" w:lineRule="exact"/>
        <w:ind w:left="420"/>
        <w:rPr>
          <w:rFonts w:ascii="仿宋" w:eastAsia="仿宋" w:hAnsi="仿宋"/>
          <w:b/>
          <w:sz w:val="24"/>
        </w:rPr>
      </w:pPr>
      <w:r>
        <w:rPr>
          <w:rFonts w:ascii="仿宋" w:eastAsia="仿宋" w:hAnsi="仿宋" w:hint="eastAsia"/>
          <w:b/>
          <w:sz w:val="24"/>
        </w:rPr>
        <w:t>2. 费用总额：</w:t>
      </w:r>
      <w:r>
        <w:rPr>
          <w:rFonts w:ascii="仿宋" w:eastAsia="仿宋" w:hAnsi="仿宋" w:hint="eastAsia"/>
          <w:b/>
          <w:sz w:val="24"/>
          <w:u w:val="single"/>
        </w:rPr>
        <w:t xml:space="preserve">  30   </w:t>
      </w:r>
      <w:r>
        <w:rPr>
          <w:rFonts w:ascii="仿宋" w:eastAsia="仿宋" w:hAnsi="仿宋" w:hint="eastAsia"/>
          <w:b/>
          <w:sz w:val="24"/>
        </w:rPr>
        <w:t>万元/12个月服务期限</w:t>
      </w:r>
    </w:p>
    <w:p w:rsidR="00F564C9" w:rsidRDefault="00832B63">
      <w:pPr>
        <w:spacing w:line="380" w:lineRule="exact"/>
        <w:ind w:leftChars="200" w:left="420"/>
        <w:rPr>
          <w:rFonts w:ascii="仿宋" w:eastAsia="仿宋" w:hAnsi="仿宋"/>
          <w:b/>
          <w:sz w:val="24"/>
        </w:rPr>
      </w:pPr>
      <w:r>
        <w:rPr>
          <w:rFonts w:ascii="仿宋" w:eastAsia="仿宋" w:hAnsi="仿宋" w:hint="eastAsia"/>
          <w:b/>
          <w:sz w:val="24"/>
        </w:rPr>
        <w:t>3. 支付方式：</w:t>
      </w:r>
    </w:p>
    <w:p w:rsidR="00F564C9" w:rsidRDefault="00832B63">
      <w:pPr>
        <w:ind w:firstLineChars="200" w:firstLine="480"/>
        <w:rPr>
          <w:rFonts w:ascii="仿宋" w:eastAsia="仿宋" w:hAnsi="仿宋"/>
          <w:sz w:val="24"/>
        </w:rPr>
      </w:pPr>
      <w:r>
        <w:rPr>
          <w:rFonts w:ascii="仿宋" w:eastAsia="仿宋" w:hAnsi="仿宋" w:hint="eastAsia"/>
          <w:sz w:val="24"/>
        </w:rPr>
        <w:t>签订之日起2日内，甲方</w:t>
      </w:r>
      <w:del w:id="11" w:author="ryan" w:date="2017-06-30T18:11:00Z">
        <w:r w:rsidDel="002C33FD">
          <w:rPr>
            <w:rFonts w:ascii="仿宋" w:eastAsia="仿宋" w:hAnsi="仿宋" w:hint="eastAsia"/>
            <w:sz w:val="24"/>
          </w:rPr>
          <w:delText>自本合同签订之日后于</w:delText>
        </w:r>
      </w:del>
      <w:del w:id="12" w:author="ryan" w:date="2017-06-29T19:37:00Z">
        <w:r w:rsidDel="003F6853">
          <w:rPr>
            <w:rFonts w:ascii="仿宋" w:eastAsia="仿宋" w:hAnsi="仿宋" w:hint="eastAsia"/>
            <w:sz w:val="24"/>
          </w:rPr>
          <w:delText>2017年6</w:delText>
        </w:r>
      </w:del>
      <w:del w:id="13" w:author="ryan" w:date="2017-06-30T18:11:00Z">
        <w:r w:rsidDel="002C33FD">
          <w:rPr>
            <w:rFonts w:ascii="仿宋" w:eastAsia="仿宋" w:hAnsi="仿宋" w:hint="eastAsia"/>
            <w:sz w:val="24"/>
          </w:rPr>
          <w:delText>月</w:delText>
        </w:r>
      </w:del>
      <w:del w:id="14" w:author="ryan" w:date="2017-06-29T19:37:00Z">
        <w:r w:rsidRPr="003F6853" w:rsidDel="003F6853">
          <w:rPr>
            <w:rFonts w:ascii="仿宋" w:eastAsia="仿宋" w:hAnsi="仿宋"/>
            <w:sz w:val="24"/>
            <w:u w:val="single"/>
            <w:rPrChange w:id="15" w:author="ryan" w:date="2017-06-29T19:37:00Z">
              <w:rPr>
                <w:rFonts w:ascii="仿宋" w:eastAsia="仿宋" w:hAnsi="仿宋"/>
                <w:sz w:val="24"/>
              </w:rPr>
            </w:rPrChange>
          </w:rPr>
          <w:delText>19</w:delText>
        </w:r>
      </w:del>
      <w:del w:id="16" w:author="ryan" w:date="2017-06-30T18:11:00Z">
        <w:r w:rsidDel="002C33FD">
          <w:rPr>
            <w:rFonts w:ascii="仿宋" w:eastAsia="仿宋" w:hAnsi="仿宋" w:hint="eastAsia"/>
            <w:sz w:val="24"/>
          </w:rPr>
          <w:delText>日</w:delText>
        </w:r>
      </w:del>
      <w:r>
        <w:rPr>
          <w:rFonts w:ascii="仿宋" w:eastAsia="仿宋" w:hAnsi="仿宋" w:hint="eastAsia"/>
          <w:sz w:val="24"/>
        </w:rPr>
        <w:t>首次支付乙方咨询费用为</w:t>
      </w:r>
      <w:r>
        <w:rPr>
          <w:rFonts w:ascii="仿宋" w:eastAsia="仿宋" w:hAnsi="仿宋" w:hint="eastAsia"/>
          <w:sz w:val="24"/>
          <w:u w:val="single"/>
        </w:rPr>
        <w:t xml:space="preserve"> 伍 </w:t>
      </w:r>
      <w:r>
        <w:rPr>
          <w:rFonts w:ascii="仿宋" w:eastAsia="仿宋" w:hAnsi="仿宋" w:hint="eastAsia"/>
          <w:sz w:val="24"/>
        </w:rPr>
        <w:t>万元整（RMB：</w:t>
      </w:r>
      <w:r>
        <w:rPr>
          <w:rFonts w:ascii="仿宋" w:eastAsia="仿宋" w:hAnsi="仿宋" w:hint="eastAsia"/>
          <w:sz w:val="24"/>
          <w:u w:val="single"/>
        </w:rPr>
        <w:t xml:space="preserve"> 50，000 </w:t>
      </w:r>
      <w:r>
        <w:rPr>
          <w:rFonts w:ascii="仿宋" w:eastAsia="仿宋" w:hAnsi="仿宋" w:hint="eastAsia"/>
          <w:sz w:val="24"/>
        </w:rPr>
        <w:t>元）；</w:t>
      </w:r>
      <w:del w:id="17" w:author="ryan" w:date="2017-06-30T18:14:00Z">
        <w:r w:rsidDel="002C33FD">
          <w:rPr>
            <w:rFonts w:ascii="仿宋" w:eastAsia="仿宋" w:hAnsi="仿宋" w:hint="eastAsia"/>
            <w:sz w:val="24"/>
            <w:u w:val="single"/>
          </w:rPr>
          <w:delText xml:space="preserve"> 2017 </w:delText>
        </w:r>
        <w:r w:rsidDel="002C33FD">
          <w:rPr>
            <w:rFonts w:ascii="仿宋" w:eastAsia="仿宋" w:hAnsi="仿宋" w:hint="eastAsia"/>
            <w:sz w:val="24"/>
          </w:rPr>
          <w:delText>年</w:delText>
        </w:r>
        <w:r w:rsidDel="002C33FD">
          <w:rPr>
            <w:rFonts w:ascii="仿宋" w:eastAsia="仿宋" w:hAnsi="仿宋" w:hint="eastAsia"/>
            <w:sz w:val="24"/>
            <w:u w:val="single"/>
          </w:rPr>
          <w:delText xml:space="preserve"> </w:delText>
        </w:r>
      </w:del>
      <w:del w:id="18" w:author="ryan" w:date="2017-06-29T19:37:00Z">
        <w:r w:rsidDel="003F6853">
          <w:rPr>
            <w:rFonts w:ascii="仿宋" w:eastAsia="仿宋" w:hAnsi="仿宋" w:hint="eastAsia"/>
            <w:sz w:val="24"/>
            <w:u w:val="single"/>
          </w:rPr>
          <w:delText>7</w:delText>
        </w:r>
      </w:del>
      <w:del w:id="19" w:author="ryan" w:date="2017-06-30T18:14:00Z">
        <w:r w:rsidDel="002C33FD">
          <w:rPr>
            <w:rFonts w:ascii="仿宋" w:eastAsia="仿宋" w:hAnsi="仿宋" w:hint="eastAsia"/>
            <w:sz w:val="24"/>
            <w:u w:val="single"/>
          </w:rPr>
          <w:delText xml:space="preserve"> </w:delText>
        </w:r>
        <w:r w:rsidDel="002C33FD">
          <w:rPr>
            <w:rFonts w:ascii="仿宋" w:eastAsia="仿宋" w:hAnsi="仿宋" w:hint="eastAsia"/>
            <w:sz w:val="24"/>
          </w:rPr>
          <w:delText>月</w:delText>
        </w:r>
        <w:r w:rsidDel="002C33FD">
          <w:rPr>
            <w:rFonts w:ascii="仿宋" w:eastAsia="仿宋" w:hAnsi="仿宋" w:hint="eastAsia"/>
            <w:sz w:val="24"/>
            <w:u w:val="single"/>
          </w:rPr>
          <w:delText xml:space="preserve"> </w:delText>
        </w:r>
      </w:del>
      <w:del w:id="20" w:author="ryan" w:date="2017-06-29T19:37:00Z">
        <w:r w:rsidDel="003F6853">
          <w:rPr>
            <w:rFonts w:ascii="仿宋" w:eastAsia="仿宋" w:hAnsi="仿宋" w:hint="eastAsia"/>
            <w:sz w:val="24"/>
            <w:u w:val="single"/>
          </w:rPr>
          <w:delText>19</w:delText>
        </w:r>
      </w:del>
      <w:del w:id="21" w:author="ryan" w:date="2017-06-30T18:14:00Z">
        <w:r w:rsidDel="002C33FD">
          <w:rPr>
            <w:rFonts w:ascii="仿宋" w:eastAsia="仿宋" w:hAnsi="仿宋" w:hint="eastAsia"/>
            <w:sz w:val="24"/>
            <w:u w:val="single"/>
          </w:rPr>
          <w:delText xml:space="preserve"> </w:delText>
        </w:r>
        <w:r w:rsidDel="002C33FD">
          <w:rPr>
            <w:rFonts w:ascii="仿宋" w:eastAsia="仿宋" w:hAnsi="仿宋" w:hint="eastAsia"/>
            <w:sz w:val="24"/>
          </w:rPr>
          <w:delText>日</w:delText>
        </w:r>
      </w:del>
      <w:ins w:id="22" w:author="ryan" w:date="2017-06-30T18:13:00Z">
        <w:r w:rsidR="002C33FD">
          <w:rPr>
            <w:rFonts w:ascii="仿宋" w:eastAsia="仿宋" w:hAnsi="仿宋" w:hint="eastAsia"/>
            <w:sz w:val="24"/>
          </w:rPr>
          <w:t>首次费用支付</w:t>
        </w:r>
      </w:ins>
      <w:ins w:id="23" w:author="ryan" w:date="2017-06-30T18:14:00Z">
        <w:r w:rsidR="002C33FD">
          <w:rPr>
            <w:rFonts w:ascii="仿宋" w:eastAsia="仿宋" w:hAnsi="仿宋" w:hint="eastAsia"/>
            <w:sz w:val="24"/>
          </w:rPr>
          <w:t>后一个月内，甲方支付</w:t>
        </w:r>
      </w:ins>
      <w:r>
        <w:rPr>
          <w:rFonts w:ascii="仿宋" w:eastAsia="仿宋" w:hAnsi="仿宋" w:hint="eastAsia"/>
          <w:sz w:val="24"/>
        </w:rPr>
        <w:t>第二</w:t>
      </w:r>
      <w:ins w:id="24" w:author="ryan" w:date="2017-06-30T18:14:00Z">
        <w:r w:rsidR="002C33FD">
          <w:rPr>
            <w:rFonts w:ascii="仿宋" w:eastAsia="仿宋" w:hAnsi="仿宋" w:hint="eastAsia"/>
            <w:sz w:val="24"/>
          </w:rPr>
          <w:t>笔</w:t>
        </w:r>
      </w:ins>
      <w:del w:id="25" w:author="ryan" w:date="2017-06-30T18:14:00Z">
        <w:r w:rsidDel="002C33FD">
          <w:rPr>
            <w:rFonts w:ascii="仿宋" w:eastAsia="仿宋" w:hAnsi="仿宋" w:hint="eastAsia"/>
            <w:sz w:val="24"/>
          </w:rPr>
          <w:delText>次支付</w:delText>
        </w:r>
      </w:del>
      <w:del w:id="26" w:author="ryan" w:date="2017-06-30T18:15:00Z">
        <w:r w:rsidR="002C33FD" w:rsidDel="002C33FD">
          <w:rPr>
            <w:rFonts w:ascii="仿宋" w:eastAsia="仿宋" w:hAnsi="仿宋" w:hint="eastAsia"/>
            <w:sz w:val="24"/>
          </w:rPr>
          <w:delText>款项</w:delText>
        </w:r>
      </w:del>
      <w:ins w:id="27" w:author="ryan" w:date="2017-06-30T18:15:00Z">
        <w:r w:rsidR="002C33FD">
          <w:rPr>
            <w:rFonts w:ascii="仿宋" w:eastAsia="仿宋" w:hAnsi="仿宋" w:hint="eastAsia"/>
            <w:sz w:val="24"/>
          </w:rPr>
          <w:t>咨询费用</w:t>
        </w:r>
      </w:ins>
      <w:r>
        <w:rPr>
          <w:rFonts w:ascii="仿宋" w:eastAsia="仿宋" w:hAnsi="仿宋" w:hint="eastAsia"/>
          <w:sz w:val="24"/>
          <w:u w:val="single"/>
        </w:rPr>
        <w:t xml:space="preserve">  伍 </w:t>
      </w:r>
      <w:r>
        <w:rPr>
          <w:rFonts w:ascii="仿宋" w:eastAsia="仿宋" w:hAnsi="仿宋" w:hint="eastAsia"/>
          <w:sz w:val="24"/>
        </w:rPr>
        <w:t>万元整（RMB：</w:t>
      </w:r>
      <w:r>
        <w:rPr>
          <w:rFonts w:ascii="仿宋" w:eastAsia="仿宋" w:hAnsi="仿宋" w:hint="eastAsia"/>
          <w:sz w:val="24"/>
          <w:u w:val="single"/>
        </w:rPr>
        <w:t xml:space="preserve"> 50，000 </w:t>
      </w:r>
      <w:r>
        <w:rPr>
          <w:rFonts w:ascii="仿宋" w:eastAsia="仿宋" w:hAnsi="仿宋" w:hint="eastAsia"/>
          <w:sz w:val="24"/>
        </w:rPr>
        <w:t>元）；之后的费用乙方将以投资人投资所占</w:t>
      </w:r>
      <w:bookmarkStart w:id="28" w:name="_GoBack"/>
      <w:bookmarkEnd w:id="28"/>
      <w:r>
        <w:rPr>
          <w:rFonts w:ascii="仿宋" w:eastAsia="仿宋" w:hAnsi="仿宋" w:hint="eastAsia"/>
          <w:sz w:val="24"/>
        </w:rPr>
        <w:t>比例的价格同比例折算成甲方股份，与投资人一起进行股权转让变更，并享有股权议价、股权质押、股权兑现等相应权利。</w:t>
      </w:r>
    </w:p>
    <w:p w:rsidR="00F564C9" w:rsidRDefault="00832B63">
      <w:pPr>
        <w:spacing w:line="380" w:lineRule="exact"/>
        <w:ind w:leftChars="200" w:left="420"/>
        <w:rPr>
          <w:rFonts w:ascii="仿宋" w:eastAsia="仿宋" w:hAnsi="仿宋"/>
          <w:b/>
          <w:sz w:val="24"/>
        </w:rPr>
      </w:pPr>
      <w:r>
        <w:rPr>
          <w:rFonts w:ascii="仿宋" w:eastAsia="仿宋" w:hAnsi="仿宋" w:hint="eastAsia"/>
          <w:b/>
          <w:sz w:val="24"/>
        </w:rPr>
        <w:t>4. 融资板块服务佣金：</w:t>
      </w:r>
    </w:p>
    <w:p w:rsidR="00F564C9" w:rsidRDefault="00832B63">
      <w:pPr>
        <w:ind w:firstLineChars="200" w:firstLine="480"/>
        <w:rPr>
          <w:rFonts w:ascii="仿宋" w:eastAsia="仿宋" w:hAnsi="仿宋"/>
          <w:sz w:val="24"/>
        </w:rPr>
      </w:pPr>
      <w:r>
        <w:rPr>
          <w:rFonts w:ascii="仿宋" w:eastAsia="仿宋" w:hAnsi="仿宋" w:hint="eastAsia"/>
          <w:sz w:val="24"/>
        </w:rPr>
        <w:t>乙方提供甲方项目全年度融资服务项目时，按照甲乙双方协定的融资条件和融资金额提取以下比例佣金：</w:t>
      </w:r>
    </w:p>
    <w:p w:rsidR="00F564C9" w:rsidRDefault="00832B63">
      <w:pPr>
        <w:rPr>
          <w:rFonts w:ascii="仿宋" w:eastAsia="仿宋" w:hAnsi="仿宋"/>
          <w:sz w:val="24"/>
        </w:rPr>
      </w:pPr>
      <w:r>
        <w:rPr>
          <w:rFonts w:ascii="仿宋" w:eastAsia="仿宋" w:hAnsi="仿宋" w:hint="eastAsia"/>
          <w:sz w:val="24"/>
        </w:rPr>
        <w:t>1）甲方本公司的高管及员工乙方不收取佣金费用，甲方个人社会关系资源的融资金额，乙方按照融资总额的1%提取佣金。</w:t>
      </w:r>
    </w:p>
    <w:p w:rsidR="00F564C9" w:rsidRDefault="00832B63">
      <w:pPr>
        <w:rPr>
          <w:rFonts w:ascii="仿宋" w:eastAsia="仿宋" w:hAnsi="仿宋"/>
          <w:sz w:val="24"/>
        </w:rPr>
      </w:pPr>
      <w:r>
        <w:rPr>
          <w:rFonts w:ascii="仿宋" w:eastAsia="仿宋" w:hAnsi="仿宋" w:hint="eastAsia"/>
          <w:sz w:val="24"/>
        </w:rPr>
        <w:t>2）除以上两种融资渠道以外的其他所有融资渠道，乙方按照融资金额的4%提取佣金。</w:t>
      </w:r>
    </w:p>
    <w:p w:rsidR="00F564C9" w:rsidRDefault="00832B63">
      <w:pPr>
        <w:rPr>
          <w:rFonts w:ascii="仿宋" w:eastAsia="仿宋" w:hAnsi="仿宋"/>
          <w:sz w:val="24"/>
        </w:rPr>
      </w:pPr>
      <w:r>
        <w:rPr>
          <w:rFonts w:ascii="仿宋" w:eastAsia="仿宋" w:hAnsi="仿宋" w:hint="eastAsia"/>
          <w:sz w:val="24"/>
        </w:rPr>
        <w:t>注明：</w:t>
      </w:r>
    </w:p>
    <w:p w:rsidR="00F564C9" w:rsidRDefault="00832B63">
      <w:pPr>
        <w:rPr>
          <w:rFonts w:ascii="仿宋" w:eastAsia="仿宋" w:hAnsi="仿宋"/>
          <w:sz w:val="24"/>
        </w:rPr>
      </w:pPr>
      <w:r>
        <w:rPr>
          <w:rFonts w:ascii="仿宋" w:eastAsia="仿宋" w:hAnsi="仿宋" w:hint="eastAsia"/>
          <w:sz w:val="24"/>
        </w:rPr>
        <w:t>1、兑现日期：甲方收到融资方金额后的三日内，即支付乙方融资佣金。</w:t>
      </w:r>
    </w:p>
    <w:p w:rsidR="00F564C9" w:rsidRDefault="00832B63">
      <w:pPr>
        <w:rPr>
          <w:rFonts w:ascii="仿宋" w:eastAsia="仿宋" w:hAnsi="仿宋"/>
          <w:sz w:val="24"/>
        </w:rPr>
      </w:pPr>
      <w:r>
        <w:rPr>
          <w:rFonts w:ascii="仿宋" w:eastAsia="仿宋" w:hAnsi="仿宋" w:hint="eastAsia"/>
          <w:sz w:val="24"/>
        </w:rPr>
        <w:t>2、因投资款并非一笔到位，所以甲方支付乙方的融资服务佣金以甲方实际收到每次当次投资款项的百分比进行分批支付。）</w:t>
      </w:r>
    </w:p>
    <w:p w:rsidR="00F564C9" w:rsidRDefault="00832B63">
      <w:pPr>
        <w:rPr>
          <w:rFonts w:ascii="仿宋" w:eastAsia="仿宋" w:hAnsi="仿宋"/>
          <w:sz w:val="24"/>
        </w:rPr>
      </w:pPr>
      <w:r>
        <w:rPr>
          <w:rFonts w:ascii="仿宋" w:eastAsia="仿宋" w:hAnsi="仿宋" w:hint="eastAsia"/>
          <w:sz w:val="24"/>
        </w:rPr>
        <w:t>3、若乙方未能促成第三方与甲方签署出资合同，乙方无权要求甲方支付融资佣金。</w:t>
      </w:r>
    </w:p>
    <w:p w:rsidR="00F564C9" w:rsidRDefault="00832B63">
      <w:pPr>
        <w:rPr>
          <w:ins w:id="29" w:author="ryan" w:date="2017-06-29T19:38:00Z"/>
          <w:rFonts w:ascii="仿宋" w:eastAsia="仿宋" w:hAnsi="仿宋"/>
          <w:sz w:val="24"/>
        </w:rPr>
      </w:pPr>
      <w:r>
        <w:rPr>
          <w:rFonts w:ascii="仿宋" w:eastAsia="仿宋" w:hAnsi="仿宋" w:hint="eastAsia"/>
          <w:sz w:val="24"/>
        </w:rPr>
        <w:t>4、若甲方未能按时支付酬金，乙方有权要求甲方按照日万分之五的比例支付滞纳金。双方同意。</w:t>
      </w:r>
    </w:p>
    <w:p w:rsidR="003F6853" w:rsidRDefault="003F6853">
      <w:pPr>
        <w:rPr>
          <w:rFonts w:ascii="仿宋" w:eastAsia="仿宋" w:hAnsi="仿宋"/>
          <w:sz w:val="24"/>
        </w:rPr>
      </w:pPr>
      <w:ins w:id="30" w:author="ryan" w:date="2017-06-29T19:38:00Z">
        <w:r>
          <w:rPr>
            <w:rFonts w:ascii="仿宋" w:eastAsia="仿宋" w:hAnsi="仿宋" w:hint="eastAsia"/>
            <w:sz w:val="24"/>
          </w:rPr>
          <w:t>5、融资板块服务佣金待乙方全职加入甲方</w:t>
        </w:r>
      </w:ins>
      <w:ins w:id="31" w:author="ryan" w:date="2017-06-29T19:39:00Z">
        <w:r>
          <w:rPr>
            <w:rFonts w:ascii="仿宋" w:eastAsia="仿宋" w:hAnsi="仿宋" w:hint="eastAsia"/>
            <w:sz w:val="24"/>
          </w:rPr>
          <w:t>之后，后续的融资服务佣金另行商议。</w:t>
        </w:r>
      </w:ins>
    </w:p>
    <w:p w:rsidR="00F564C9" w:rsidDel="007D55D0" w:rsidRDefault="00F564C9">
      <w:pPr>
        <w:rPr>
          <w:del w:id="32" w:author="ryan" w:date="2017-06-29T20:06:00Z"/>
          <w:rFonts w:ascii="仿宋" w:eastAsia="仿宋" w:hAnsi="仿宋"/>
          <w:sz w:val="24"/>
        </w:rPr>
      </w:pPr>
    </w:p>
    <w:p w:rsidR="00F564C9" w:rsidDel="007D55D0" w:rsidRDefault="00F564C9">
      <w:pPr>
        <w:rPr>
          <w:del w:id="33" w:author="ryan" w:date="2017-06-29T20:06:00Z"/>
          <w:rFonts w:ascii="仿宋" w:eastAsia="仿宋" w:hAnsi="仿宋"/>
          <w:sz w:val="24"/>
        </w:rPr>
      </w:pPr>
    </w:p>
    <w:p w:rsidR="00F564C9" w:rsidRDefault="00F564C9">
      <w:pPr>
        <w:rPr>
          <w:rFonts w:ascii="仿宋" w:eastAsia="仿宋" w:hAnsi="仿宋"/>
          <w:sz w:val="24"/>
        </w:rPr>
      </w:pPr>
    </w:p>
    <w:p w:rsidR="00F564C9" w:rsidRDefault="00F564C9">
      <w:pPr>
        <w:spacing w:line="380" w:lineRule="exact"/>
        <w:rPr>
          <w:rFonts w:ascii="仿宋" w:eastAsia="仿宋" w:hAnsi="仿宋"/>
          <w:sz w:val="24"/>
        </w:rPr>
      </w:pPr>
    </w:p>
    <w:p w:rsidR="00F564C9" w:rsidRDefault="00832B63">
      <w:pPr>
        <w:spacing w:line="380" w:lineRule="exact"/>
        <w:rPr>
          <w:rFonts w:ascii="仿宋" w:eastAsia="仿宋" w:hAnsi="仿宋" w:cs="宋体"/>
          <w:kern w:val="0"/>
          <w:sz w:val="24"/>
        </w:rPr>
      </w:pPr>
      <w:r>
        <w:rPr>
          <w:rFonts w:ascii="仿宋" w:eastAsia="仿宋" w:hAnsi="仿宋" w:hint="eastAsia"/>
          <w:b/>
          <w:sz w:val="28"/>
        </w:rPr>
        <w:t>第七条、解决合同纠纷的方式</w:t>
      </w:r>
    </w:p>
    <w:p w:rsidR="00F564C9" w:rsidRDefault="00832B63">
      <w:pPr>
        <w:widowControl/>
        <w:numPr>
          <w:ilvl w:val="0"/>
          <w:numId w:val="6"/>
        </w:numPr>
        <w:spacing w:line="360" w:lineRule="auto"/>
        <w:ind w:firstLine="420"/>
        <w:jc w:val="left"/>
        <w:rPr>
          <w:rFonts w:ascii="仿宋" w:eastAsia="仿宋" w:hAnsi="仿宋" w:cs="宋体"/>
          <w:kern w:val="0"/>
          <w:sz w:val="24"/>
        </w:rPr>
      </w:pPr>
      <w:r>
        <w:rPr>
          <w:rFonts w:ascii="仿宋" w:eastAsia="仿宋" w:hAnsi="仿宋" w:cs="宋体" w:hint="eastAsia"/>
          <w:kern w:val="0"/>
          <w:sz w:val="24"/>
        </w:rPr>
        <w:t xml:space="preserve">咨询费用方面，如甲方认为乙方能力无法达到预期要求，要求解除咨询合约，需提前与乙方沟通商议，提前1个月告知乙方，并以书面文件签署解约协议。 </w:t>
      </w:r>
    </w:p>
    <w:p w:rsidR="008749B4" w:rsidRDefault="00832B63">
      <w:pPr>
        <w:pStyle w:val="a5"/>
        <w:widowControl/>
        <w:numPr>
          <w:ilvl w:val="0"/>
          <w:numId w:val="6"/>
        </w:numPr>
        <w:spacing w:line="360" w:lineRule="auto"/>
        <w:ind w:firstLineChars="0"/>
        <w:jc w:val="left"/>
        <w:rPr>
          <w:ins w:id="34" w:author="ryan" w:date="2017-06-30T15:31:00Z"/>
          <w:rFonts w:ascii="仿宋" w:eastAsia="仿宋" w:hAnsi="仿宋" w:cs="宋体"/>
          <w:kern w:val="0"/>
          <w:sz w:val="24"/>
        </w:rPr>
        <w:pPrChange w:id="35" w:author="ryan" w:date="2017-06-30T15:31:00Z">
          <w:pPr>
            <w:widowControl/>
            <w:spacing w:line="360" w:lineRule="auto"/>
            <w:ind w:firstLineChars="200" w:firstLine="420"/>
            <w:jc w:val="left"/>
          </w:pPr>
        </w:pPrChange>
      </w:pPr>
      <w:del w:id="36" w:author="ryan" w:date="2017-06-29T19:53:00Z">
        <w:r w:rsidRPr="008749B4" w:rsidDel="008749B4">
          <w:rPr>
            <w:rFonts w:ascii="仿宋" w:eastAsia="仿宋" w:hAnsi="仿宋" w:cs="宋体"/>
            <w:kern w:val="0"/>
            <w:sz w:val="24"/>
            <w:rPrChange w:id="37" w:author="ryan" w:date="2017-06-29T19:53:00Z">
              <w:rPr/>
            </w:rPrChange>
          </w:rPr>
          <w:delText>2</w:delText>
        </w:r>
        <w:r w:rsidRPr="008749B4" w:rsidDel="008749B4">
          <w:rPr>
            <w:rFonts w:ascii="仿宋" w:eastAsia="仿宋" w:hAnsi="仿宋" w:cs="宋体" w:hint="eastAsia"/>
            <w:kern w:val="0"/>
            <w:sz w:val="24"/>
            <w:rPrChange w:id="38" w:author="ryan" w:date="2017-06-29T19:53:00Z">
              <w:rPr>
                <w:rFonts w:hint="eastAsia"/>
              </w:rPr>
            </w:rPrChange>
          </w:rPr>
          <w:delText>、</w:delText>
        </w:r>
      </w:del>
      <w:ins w:id="39" w:author="ryan" w:date="2017-06-30T15:31:00Z">
        <w:r w:rsidR="00495A94" w:rsidRPr="00495A94">
          <w:rPr>
            <w:rFonts w:ascii="仿宋" w:eastAsia="仿宋" w:hAnsi="仿宋" w:cs="宋体" w:hint="eastAsia"/>
            <w:kern w:val="0"/>
            <w:sz w:val="24"/>
          </w:rPr>
          <w:t>股权方面，另行根据其他股权协议方案执行，本协议中不作约定</w:t>
        </w:r>
      </w:ins>
      <w:del w:id="40" w:author="ryan" w:date="2017-06-30T15:31:00Z">
        <w:r w:rsidRPr="008749B4" w:rsidDel="00495A94">
          <w:rPr>
            <w:rFonts w:ascii="仿宋" w:eastAsia="仿宋" w:hAnsi="仿宋" w:cs="宋体" w:hint="eastAsia"/>
            <w:kern w:val="0"/>
            <w:sz w:val="24"/>
            <w:rPrChange w:id="41" w:author="ryan" w:date="2017-06-29T19:53:00Z">
              <w:rPr>
                <w:rFonts w:hint="eastAsia"/>
              </w:rPr>
            </w:rPrChange>
          </w:rPr>
          <w:delText>股权方面</w:delText>
        </w:r>
      </w:del>
      <w:del w:id="42" w:author="ryan" w:date="2017-06-29T20:05:00Z">
        <w:r w:rsidRPr="008749B4" w:rsidDel="007D55D0">
          <w:rPr>
            <w:rFonts w:ascii="仿宋" w:eastAsia="仿宋" w:hAnsi="仿宋" w:cs="宋体" w:hint="eastAsia"/>
            <w:kern w:val="0"/>
            <w:sz w:val="24"/>
            <w:rPrChange w:id="43" w:author="ryan" w:date="2017-06-29T19:53:00Z">
              <w:rPr>
                <w:rFonts w:hint="eastAsia"/>
              </w:rPr>
            </w:rPrChange>
          </w:rPr>
          <w:delText>，</w:delText>
        </w:r>
      </w:del>
      <w:del w:id="44" w:author="ryan" w:date="2017-06-30T15:31:00Z">
        <w:r w:rsidRPr="008749B4" w:rsidDel="00495A94">
          <w:rPr>
            <w:rFonts w:ascii="仿宋" w:eastAsia="仿宋" w:hAnsi="仿宋" w:cs="宋体" w:hint="eastAsia"/>
            <w:kern w:val="0"/>
            <w:sz w:val="24"/>
            <w:rPrChange w:id="45" w:author="ryan" w:date="2017-06-29T19:53:00Z">
              <w:rPr>
                <w:rFonts w:hint="eastAsia"/>
              </w:rPr>
            </w:rPrChange>
          </w:rPr>
          <w:delText>乙方可选择继续持股或以市值出售给甲方或甲方现有股东。</w:delText>
        </w:r>
      </w:del>
      <w:ins w:id="46" w:author="ryan" w:date="2017-06-29T20:01:00Z">
        <w:r w:rsidR="00E13AA7" w:rsidRPr="007D55D0">
          <w:rPr>
            <w:rFonts w:ascii="仿宋" w:eastAsia="仿宋" w:hAnsi="仿宋" w:cs="宋体" w:hint="eastAsia"/>
            <w:kern w:val="0"/>
            <w:sz w:val="24"/>
            <w:rPrChange w:id="47" w:author="ryan" w:date="2017-06-29T20:04:00Z">
              <w:rPr>
                <w:rFonts w:hint="eastAsia"/>
              </w:rPr>
            </w:rPrChange>
          </w:rPr>
          <w:t>。</w:t>
        </w:r>
      </w:ins>
    </w:p>
    <w:p w:rsidR="007D55D0" w:rsidRPr="007D55D0" w:rsidDel="00495A94" w:rsidRDefault="007D55D0">
      <w:pPr>
        <w:pStyle w:val="a5"/>
        <w:widowControl/>
        <w:spacing w:line="360" w:lineRule="auto"/>
        <w:ind w:left="420" w:firstLineChars="0"/>
        <w:jc w:val="left"/>
        <w:rPr>
          <w:del w:id="48" w:author="ryan" w:date="2017-06-30T15:32:00Z"/>
          <w:rFonts w:ascii="仿宋" w:eastAsia="仿宋" w:hAnsi="仿宋" w:cs="宋体"/>
          <w:kern w:val="0"/>
          <w:sz w:val="24"/>
          <w:rPrChange w:id="49" w:author="ryan" w:date="2017-06-29T20:04:00Z">
            <w:rPr>
              <w:del w:id="50" w:author="ryan" w:date="2017-06-30T15:32:00Z"/>
            </w:rPr>
          </w:rPrChange>
        </w:rPr>
        <w:pPrChange w:id="51" w:author="ryan" w:date="2017-06-29T20:04:00Z">
          <w:pPr>
            <w:widowControl/>
            <w:spacing w:line="360" w:lineRule="auto"/>
            <w:ind w:firstLineChars="200" w:firstLine="420"/>
            <w:jc w:val="left"/>
          </w:pPr>
        </w:pPrChange>
      </w:pPr>
    </w:p>
    <w:p w:rsidR="00495A94" w:rsidRDefault="00495A94">
      <w:pPr>
        <w:widowControl/>
        <w:spacing w:line="360" w:lineRule="auto"/>
        <w:ind w:firstLine="420"/>
        <w:jc w:val="left"/>
        <w:rPr>
          <w:ins w:id="52" w:author="ryan" w:date="2017-06-30T15:32:00Z"/>
          <w:rFonts w:ascii="仿宋" w:eastAsia="仿宋" w:hAnsi="仿宋" w:cs="宋体"/>
          <w:kern w:val="0"/>
          <w:sz w:val="24"/>
        </w:rPr>
      </w:pPr>
    </w:p>
    <w:p w:rsidR="00F564C9" w:rsidRDefault="00832B63">
      <w:pPr>
        <w:widowControl/>
        <w:spacing w:line="360" w:lineRule="auto"/>
        <w:ind w:firstLine="420"/>
        <w:jc w:val="left"/>
        <w:rPr>
          <w:rFonts w:ascii="仿宋" w:eastAsia="仿宋" w:hAnsi="仿宋" w:cs="宋体"/>
          <w:kern w:val="0"/>
          <w:sz w:val="24"/>
        </w:rPr>
      </w:pPr>
      <w:r>
        <w:rPr>
          <w:rFonts w:ascii="仿宋" w:eastAsia="仿宋" w:hAnsi="仿宋" w:cs="宋体" w:hint="eastAsia"/>
          <w:kern w:val="0"/>
          <w:sz w:val="24"/>
        </w:rPr>
        <w:t>本合同中其他未尽事宜，双方协商解决，协商未能解决的，双方均可提交到甲方企业所在地的法院裁决。</w:t>
      </w:r>
    </w:p>
    <w:p w:rsidR="00F564C9" w:rsidRDefault="00F564C9">
      <w:pPr>
        <w:widowControl/>
        <w:ind w:firstLine="420"/>
        <w:jc w:val="left"/>
        <w:rPr>
          <w:rFonts w:ascii="仿宋" w:eastAsia="仿宋" w:hAnsi="仿宋" w:cs="宋体"/>
          <w:kern w:val="0"/>
          <w:sz w:val="24"/>
        </w:rPr>
      </w:pPr>
    </w:p>
    <w:p w:rsidR="00F564C9" w:rsidRDefault="00832B63">
      <w:pPr>
        <w:spacing w:line="380" w:lineRule="exact"/>
        <w:rPr>
          <w:rFonts w:ascii="仿宋" w:eastAsia="仿宋" w:hAnsi="仿宋"/>
          <w:b/>
          <w:sz w:val="28"/>
        </w:rPr>
      </w:pPr>
      <w:r>
        <w:rPr>
          <w:rFonts w:ascii="仿宋" w:eastAsia="仿宋" w:hAnsi="仿宋" w:hint="eastAsia"/>
          <w:b/>
          <w:sz w:val="28"/>
        </w:rPr>
        <w:t>第八条、其它约定</w:t>
      </w:r>
    </w:p>
    <w:p w:rsidR="00F564C9" w:rsidRDefault="00F564C9">
      <w:pPr>
        <w:spacing w:line="380" w:lineRule="exact"/>
        <w:rPr>
          <w:rFonts w:ascii="仿宋" w:eastAsia="仿宋" w:hAnsi="仿宋"/>
          <w:b/>
          <w:sz w:val="28"/>
        </w:rPr>
      </w:pPr>
    </w:p>
    <w:p w:rsidR="00F564C9" w:rsidRDefault="00832B63">
      <w:pPr>
        <w:widowControl/>
        <w:spacing w:line="360" w:lineRule="auto"/>
        <w:ind w:firstLine="420"/>
        <w:jc w:val="left"/>
        <w:rPr>
          <w:rFonts w:ascii="仿宋" w:eastAsia="仿宋" w:hAnsi="仿宋" w:cs="宋体"/>
          <w:kern w:val="0"/>
          <w:sz w:val="24"/>
        </w:rPr>
      </w:pPr>
      <w:r>
        <w:rPr>
          <w:rFonts w:ascii="仿宋" w:eastAsia="仿宋" w:hAnsi="仿宋" w:cs="宋体" w:hint="eastAsia"/>
          <w:kern w:val="0"/>
          <w:sz w:val="24"/>
        </w:rPr>
        <w:t>1、本合同未尽事宜，甲乙双方另作约定并可签订补充协议，作为本协议的补充协议，同具法律效力；</w:t>
      </w:r>
    </w:p>
    <w:p w:rsidR="00F564C9" w:rsidRDefault="00832B63">
      <w:pPr>
        <w:widowControl/>
        <w:spacing w:line="360" w:lineRule="auto"/>
        <w:ind w:firstLine="420"/>
        <w:jc w:val="left"/>
        <w:rPr>
          <w:rFonts w:ascii="仿宋" w:eastAsia="仿宋" w:hAnsi="仿宋" w:cs="宋体"/>
          <w:kern w:val="0"/>
          <w:sz w:val="24"/>
        </w:rPr>
      </w:pPr>
      <w:r>
        <w:rPr>
          <w:rFonts w:ascii="仿宋" w:eastAsia="仿宋" w:hAnsi="仿宋" w:cs="宋体" w:hint="eastAsia"/>
          <w:kern w:val="0"/>
          <w:sz w:val="24"/>
        </w:rPr>
        <w:t>2、本合同，一式二份，甲乙双方各执一份；</w:t>
      </w:r>
    </w:p>
    <w:p w:rsidR="00F564C9" w:rsidRDefault="00832B63">
      <w:pPr>
        <w:widowControl/>
        <w:spacing w:line="360" w:lineRule="auto"/>
        <w:ind w:firstLine="420"/>
        <w:jc w:val="left"/>
        <w:rPr>
          <w:rFonts w:ascii="仿宋" w:eastAsia="仿宋" w:hAnsi="仿宋" w:cs="宋体"/>
          <w:kern w:val="0"/>
          <w:sz w:val="24"/>
        </w:rPr>
      </w:pPr>
      <w:r>
        <w:rPr>
          <w:rFonts w:ascii="仿宋" w:eastAsia="仿宋" w:hAnsi="仿宋" w:cs="宋体" w:hint="eastAsia"/>
          <w:kern w:val="0"/>
          <w:sz w:val="24"/>
        </w:rPr>
        <w:t>3、本协议自双方签字、盖章之日起生效。</w:t>
      </w:r>
    </w:p>
    <w:p w:rsidR="00F564C9" w:rsidRDefault="00832B63">
      <w:pPr>
        <w:widowControl/>
        <w:spacing w:line="360" w:lineRule="auto"/>
        <w:ind w:firstLine="420"/>
        <w:jc w:val="left"/>
        <w:rPr>
          <w:rFonts w:ascii="仿宋" w:eastAsia="仿宋" w:hAnsi="仿宋" w:cs="宋体"/>
          <w:kern w:val="0"/>
          <w:sz w:val="24"/>
        </w:rPr>
      </w:pPr>
      <w:r>
        <w:rPr>
          <w:rFonts w:ascii="仿宋" w:eastAsia="仿宋" w:hAnsi="仿宋" w:cs="宋体" w:hint="eastAsia"/>
          <w:kern w:val="0"/>
          <w:sz w:val="24"/>
        </w:rPr>
        <w:t>4、所有与本合同履行相关书面资料均为本合同的附件，与本合同具有同等的法律效力。</w:t>
      </w:r>
    </w:p>
    <w:p w:rsidR="00F564C9" w:rsidRDefault="00F564C9">
      <w:pPr>
        <w:widowControl/>
        <w:spacing w:line="360" w:lineRule="auto"/>
        <w:ind w:firstLine="420"/>
        <w:jc w:val="left"/>
        <w:rPr>
          <w:rFonts w:ascii="仿宋" w:eastAsia="仿宋" w:hAnsi="仿宋" w:cs="宋体"/>
          <w:kern w:val="0"/>
          <w:sz w:val="24"/>
        </w:rPr>
      </w:pPr>
    </w:p>
    <w:p w:rsidR="00F564C9" w:rsidRDefault="00832B63">
      <w:pPr>
        <w:widowControl/>
        <w:spacing w:line="408" w:lineRule="auto"/>
        <w:ind w:left="6240" w:hangingChars="2600" w:hanging="6240"/>
        <w:jc w:val="left"/>
        <w:rPr>
          <w:rFonts w:ascii="仿宋" w:eastAsia="仿宋" w:hAnsi="仿宋" w:cs="宋体"/>
          <w:bCs/>
          <w:kern w:val="0"/>
          <w:sz w:val="24"/>
          <w:u w:val="single"/>
        </w:rPr>
      </w:pPr>
      <w:r>
        <w:rPr>
          <w:rFonts w:ascii="仿宋" w:eastAsia="仿宋" w:hAnsi="仿宋" w:hint="eastAsia"/>
          <w:bCs/>
          <w:sz w:val="24"/>
        </w:rPr>
        <w:t xml:space="preserve">甲方： </w:t>
      </w:r>
      <w:r>
        <w:rPr>
          <w:rFonts w:ascii="仿宋" w:eastAsia="仿宋" w:hAnsi="仿宋" w:hint="eastAsia"/>
          <w:bCs/>
          <w:sz w:val="24"/>
          <w:u w:val="single"/>
        </w:rPr>
        <w:t xml:space="preserve">                    </w:t>
      </w:r>
      <w:r>
        <w:rPr>
          <w:rFonts w:ascii="仿宋" w:eastAsia="仿宋" w:hAnsi="仿宋" w:cs="宋体" w:hint="eastAsia"/>
          <w:bCs/>
          <w:kern w:val="0"/>
          <w:sz w:val="24"/>
        </w:rPr>
        <w:t xml:space="preserve">        乙方：</w:t>
      </w:r>
      <w:r>
        <w:rPr>
          <w:rFonts w:ascii="仿宋" w:eastAsia="仿宋" w:hAnsi="仿宋" w:cs="宋体" w:hint="eastAsia"/>
          <w:bCs/>
          <w:kern w:val="0"/>
          <w:sz w:val="24"/>
          <w:u w:val="single"/>
        </w:rPr>
        <w:t xml:space="preserve">                         </w:t>
      </w:r>
    </w:p>
    <w:p w:rsidR="00F564C9" w:rsidRDefault="00832B63">
      <w:pPr>
        <w:widowControl/>
        <w:spacing w:line="408" w:lineRule="auto"/>
        <w:ind w:left="6240" w:hangingChars="2600" w:hanging="6240"/>
        <w:jc w:val="left"/>
        <w:rPr>
          <w:rFonts w:ascii="仿宋" w:eastAsia="仿宋" w:hAnsi="仿宋"/>
          <w:bCs/>
          <w:sz w:val="24"/>
        </w:rPr>
      </w:pPr>
      <w:r>
        <w:rPr>
          <w:rFonts w:ascii="仿宋" w:eastAsia="仿宋" w:hAnsi="仿宋" w:hint="eastAsia"/>
          <w:bCs/>
          <w:sz w:val="24"/>
        </w:rPr>
        <w:t xml:space="preserve">电话：                             </w:t>
      </w:r>
      <w:r>
        <w:rPr>
          <w:rFonts w:ascii="仿宋" w:eastAsia="仿宋" w:hAnsi="仿宋" w:cs="宋体" w:hint="eastAsia"/>
          <w:bCs/>
          <w:kern w:val="0"/>
          <w:sz w:val="24"/>
        </w:rPr>
        <w:t>电话：</w:t>
      </w:r>
    </w:p>
    <w:p w:rsidR="00184E7D" w:rsidRDefault="00832B63">
      <w:pPr>
        <w:widowControl/>
        <w:spacing w:line="408" w:lineRule="auto"/>
        <w:ind w:firstLineChars="150" w:firstLine="360"/>
        <w:jc w:val="left"/>
        <w:rPr>
          <w:rFonts w:ascii="仿宋" w:eastAsia="仿宋" w:hAnsi="仿宋" w:cs="宋体"/>
          <w:bCs/>
          <w:kern w:val="0"/>
          <w:sz w:val="24"/>
        </w:rPr>
      </w:pP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t xml:space="preserve">       银行帐号：</w:t>
      </w:r>
      <w:r w:rsidR="00184E7D">
        <w:rPr>
          <w:rFonts w:ascii="仿宋" w:eastAsia="仿宋" w:hAnsi="仿宋" w:cs="宋体" w:hint="eastAsia"/>
          <w:bCs/>
          <w:kern w:val="0"/>
          <w:sz w:val="24"/>
        </w:rPr>
        <w:t>6222021001057103555</w:t>
      </w:r>
    </w:p>
    <w:p w:rsidR="00F564C9" w:rsidRDefault="00184E7D" w:rsidP="00184E7D">
      <w:pPr>
        <w:widowControl/>
        <w:spacing w:line="408" w:lineRule="auto"/>
        <w:ind w:firstLineChars="2250" w:firstLine="5400"/>
        <w:jc w:val="left"/>
        <w:rPr>
          <w:rFonts w:ascii="仿宋" w:eastAsia="仿宋" w:hAnsi="仿宋" w:cs="宋体"/>
          <w:bCs/>
          <w:kern w:val="0"/>
          <w:sz w:val="24"/>
        </w:rPr>
      </w:pPr>
      <w:r>
        <w:rPr>
          <w:rFonts w:ascii="仿宋" w:eastAsia="仿宋" w:hAnsi="仿宋" w:cs="宋体" w:hint="eastAsia"/>
          <w:bCs/>
          <w:kern w:val="0"/>
          <w:sz w:val="24"/>
        </w:rPr>
        <w:t>中国工商银行中原支行</w:t>
      </w:r>
    </w:p>
    <w:p w:rsidR="00184E7D" w:rsidRDefault="00184E7D" w:rsidP="00184E7D">
      <w:pPr>
        <w:widowControl/>
        <w:spacing w:line="408" w:lineRule="auto"/>
        <w:ind w:firstLineChars="2250" w:firstLine="5400"/>
        <w:jc w:val="left"/>
        <w:rPr>
          <w:rFonts w:ascii="仿宋" w:eastAsia="仿宋" w:hAnsi="仿宋" w:cs="宋体"/>
          <w:bCs/>
          <w:kern w:val="0"/>
          <w:sz w:val="24"/>
        </w:rPr>
      </w:pPr>
      <w:r>
        <w:rPr>
          <w:rFonts w:ascii="仿宋" w:eastAsia="仿宋" w:hAnsi="仿宋" w:cs="宋体" w:hint="eastAsia"/>
          <w:bCs/>
          <w:kern w:val="0"/>
          <w:sz w:val="24"/>
        </w:rPr>
        <w:t>董莹婕</w:t>
      </w:r>
    </w:p>
    <w:p w:rsidR="00F564C9" w:rsidRDefault="00832B63">
      <w:pPr>
        <w:widowControl/>
        <w:spacing w:line="408" w:lineRule="auto"/>
        <w:jc w:val="left"/>
        <w:rPr>
          <w:rFonts w:ascii="仿宋" w:eastAsia="仿宋" w:hAnsi="仿宋" w:cs="宋体"/>
          <w:bCs/>
          <w:kern w:val="0"/>
          <w:sz w:val="24"/>
        </w:rPr>
      </w:pPr>
      <w:r>
        <w:rPr>
          <w:rFonts w:ascii="仿宋" w:eastAsia="仿宋" w:hAnsi="仿宋" w:hint="eastAsia"/>
          <w:bCs/>
          <w:sz w:val="24"/>
        </w:rPr>
        <w:t>日期：</w:t>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t xml:space="preserve">   日期:</w:t>
      </w:r>
    </w:p>
    <w:p w:rsidR="00F564C9" w:rsidRDefault="00F564C9">
      <w:pPr>
        <w:rPr>
          <w:szCs w:val="21"/>
        </w:rPr>
      </w:pPr>
    </w:p>
    <w:sectPr w:rsidR="00F564C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57F" w:rsidRDefault="0057157F">
      <w:r>
        <w:separator/>
      </w:r>
    </w:p>
  </w:endnote>
  <w:endnote w:type="continuationSeparator" w:id="0">
    <w:p w:rsidR="0057157F" w:rsidRDefault="00571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4C9" w:rsidRDefault="00832B63">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2C33FD">
      <w:rPr>
        <w:noProof/>
      </w:rPr>
      <w:t>6</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57F" w:rsidRDefault="0057157F">
      <w:r>
        <w:separator/>
      </w:r>
    </w:p>
  </w:footnote>
  <w:footnote w:type="continuationSeparator" w:id="0">
    <w:p w:rsidR="0057157F" w:rsidRDefault="00571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4C9" w:rsidRDefault="00F564C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45ADC"/>
    <w:multiLevelType w:val="multilevel"/>
    <w:tmpl w:val="0D745ADC"/>
    <w:lvl w:ilvl="0">
      <w:start w:val="1"/>
      <w:numFmt w:val="decimal"/>
      <w:lvlText w:val="%1."/>
      <w:lvlJc w:val="left"/>
      <w:pPr>
        <w:tabs>
          <w:tab w:val="left" w:pos="1260"/>
        </w:tabs>
        <w:ind w:left="1260" w:hanging="420"/>
      </w:pPr>
      <w:rPr>
        <w:color w:val="000000"/>
      </w:rPr>
    </w:lvl>
    <w:lvl w:ilvl="1">
      <w:start w:val="1"/>
      <w:numFmt w:val="decimalEnclosedCircle"/>
      <w:lvlText w:val="%2"/>
      <w:lvlJc w:val="left"/>
      <w:pPr>
        <w:ind w:left="1620" w:hanging="360"/>
      </w:pPr>
      <w:rPr>
        <w:rFonts w:hint="default"/>
        <w:b/>
        <w:color w:val="auto"/>
      </w:r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1" w15:restartNumberingAfterBreak="0">
    <w:nsid w:val="5560262D"/>
    <w:multiLevelType w:val="singleLevel"/>
    <w:tmpl w:val="5560262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6022AB1"/>
    <w:multiLevelType w:val="singleLevel"/>
    <w:tmpl w:val="56022AB1"/>
    <w:lvl w:ilvl="0">
      <w:start w:val="1"/>
      <w:numFmt w:val="decimal"/>
      <w:suff w:val="nothing"/>
      <w:lvlText w:val="%1）"/>
      <w:lvlJc w:val="left"/>
    </w:lvl>
  </w:abstractNum>
  <w:abstractNum w:abstractNumId="3" w15:restartNumberingAfterBreak="0">
    <w:nsid w:val="59468974"/>
    <w:multiLevelType w:val="singleLevel"/>
    <w:tmpl w:val="59468974"/>
    <w:lvl w:ilvl="0">
      <w:start w:val="2"/>
      <w:numFmt w:val="decimal"/>
      <w:suff w:val="nothing"/>
      <w:lvlText w:val="%1）"/>
      <w:lvlJc w:val="left"/>
    </w:lvl>
  </w:abstractNum>
  <w:abstractNum w:abstractNumId="4" w15:restartNumberingAfterBreak="0">
    <w:nsid w:val="594689F7"/>
    <w:multiLevelType w:val="singleLevel"/>
    <w:tmpl w:val="594689F7"/>
    <w:lvl w:ilvl="0">
      <w:start w:val="1"/>
      <w:numFmt w:val="upperLetter"/>
      <w:suff w:val="space"/>
      <w:lvlText w:val="%1."/>
      <w:lvlJc w:val="left"/>
    </w:lvl>
  </w:abstractNum>
  <w:abstractNum w:abstractNumId="5" w15:restartNumberingAfterBreak="0">
    <w:nsid w:val="5949C95D"/>
    <w:multiLevelType w:val="singleLevel"/>
    <w:tmpl w:val="5949C95D"/>
    <w:lvl w:ilvl="0">
      <w:start w:val="1"/>
      <w:numFmt w:val="decimal"/>
      <w:suff w:val="nothing"/>
      <w:lvlText w:val="%1、"/>
      <w:lvlJc w:val="left"/>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67133B"/>
    <w:rsid w:val="00115502"/>
    <w:rsid w:val="00184E7D"/>
    <w:rsid w:val="002C33FD"/>
    <w:rsid w:val="003F6853"/>
    <w:rsid w:val="00427A63"/>
    <w:rsid w:val="00495A94"/>
    <w:rsid w:val="0057157F"/>
    <w:rsid w:val="00615167"/>
    <w:rsid w:val="00712EED"/>
    <w:rsid w:val="007D55D0"/>
    <w:rsid w:val="00832B63"/>
    <w:rsid w:val="008749B4"/>
    <w:rsid w:val="00E13AA7"/>
    <w:rsid w:val="00F564C9"/>
    <w:rsid w:val="01B04292"/>
    <w:rsid w:val="03245E68"/>
    <w:rsid w:val="03794026"/>
    <w:rsid w:val="0379691F"/>
    <w:rsid w:val="054A16FE"/>
    <w:rsid w:val="05A66B46"/>
    <w:rsid w:val="05AD6B24"/>
    <w:rsid w:val="06E50532"/>
    <w:rsid w:val="07E9510A"/>
    <w:rsid w:val="093A10EB"/>
    <w:rsid w:val="0B916D89"/>
    <w:rsid w:val="0CAA408C"/>
    <w:rsid w:val="0D3336F1"/>
    <w:rsid w:val="0E39783B"/>
    <w:rsid w:val="0F904B07"/>
    <w:rsid w:val="1099763C"/>
    <w:rsid w:val="13796117"/>
    <w:rsid w:val="141E274F"/>
    <w:rsid w:val="1A2F416A"/>
    <w:rsid w:val="1C67133B"/>
    <w:rsid w:val="1DF91A75"/>
    <w:rsid w:val="1F687BEA"/>
    <w:rsid w:val="22387E1D"/>
    <w:rsid w:val="26945E5D"/>
    <w:rsid w:val="26AD58B0"/>
    <w:rsid w:val="297B4CF7"/>
    <w:rsid w:val="2A5C5D2B"/>
    <w:rsid w:val="2B627806"/>
    <w:rsid w:val="2CDB5C7A"/>
    <w:rsid w:val="2F111037"/>
    <w:rsid w:val="31420357"/>
    <w:rsid w:val="34713313"/>
    <w:rsid w:val="37C415C4"/>
    <w:rsid w:val="3BA766B2"/>
    <w:rsid w:val="422A6CA9"/>
    <w:rsid w:val="445B734D"/>
    <w:rsid w:val="485A7BC0"/>
    <w:rsid w:val="4864102A"/>
    <w:rsid w:val="4B1F1B6B"/>
    <w:rsid w:val="541543C9"/>
    <w:rsid w:val="563A04CC"/>
    <w:rsid w:val="564D6B6D"/>
    <w:rsid w:val="5A447C0A"/>
    <w:rsid w:val="5B410619"/>
    <w:rsid w:val="5D06019F"/>
    <w:rsid w:val="5DBD6428"/>
    <w:rsid w:val="60CF629C"/>
    <w:rsid w:val="617040FF"/>
    <w:rsid w:val="61812537"/>
    <w:rsid w:val="6C025A8D"/>
    <w:rsid w:val="72D46782"/>
    <w:rsid w:val="7544779D"/>
    <w:rsid w:val="75A54401"/>
    <w:rsid w:val="75C416EC"/>
    <w:rsid w:val="789A5C4C"/>
    <w:rsid w:val="7A95462E"/>
    <w:rsid w:val="7C673E9C"/>
    <w:rsid w:val="7D456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39430"/>
  <w15:docId w15:val="{0FCFA18C-64CA-41FA-B192-486A72CD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99"/>
    <w:unhideWhenUsed/>
    <w:rsid w:val="008749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ryan</cp:lastModifiedBy>
  <cp:revision>7</cp:revision>
  <cp:lastPrinted>2017-06-21T09:41:00Z</cp:lastPrinted>
  <dcterms:created xsi:type="dcterms:W3CDTF">2017-06-18T10:11:00Z</dcterms:created>
  <dcterms:modified xsi:type="dcterms:W3CDTF">2017-06-30T10:15:00Z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